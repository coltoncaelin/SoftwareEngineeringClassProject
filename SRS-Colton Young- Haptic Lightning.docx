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849B6" w:rsidRDefault="000849B6">
      <w:pPr>
        <w:spacing w:before="240"/>
        <w:jc w:val="right"/>
      </w:pPr>
    </w:p>
    <w:p w:rsidR="000849B6" w:rsidRPr="00870D1F" w:rsidRDefault="00596529">
      <w:pPr>
        <w:pStyle w:val="Title"/>
      </w:pPr>
      <w:r w:rsidRPr="00870D1F">
        <w:t>Software Requirements Specification</w:t>
      </w:r>
    </w:p>
    <w:p w:rsidR="000849B6" w:rsidRPr="00870D1F" w:rsidRDefault="00596529">
      <w:pPr>
        <w:pStyle w:val="Title"/>
        <w:spacing w:before="0" w:after="400"/>
      </w:pPr>
      <w:r w:rsidRPr="00870D1F">
        <w:rPr>
          <w:sz w:val="40"/>
          <w:szCs w:val="40"/>
        </w:rPr>
        <w:t>for</w:t>
      </w:r>
    </w:p>
    <w:p w:rsidR="000849B6" w:rsidRPr="00870D1F" w:rsidRDefault="00596529">
      <w:pPr>
        <w:pStyle w:val="Title"/>
      </w:pPr>
      <w:r w:rsidRPr="00870D1F">
        <w:t>Project Haptic Lightning</w:t>
      </w:r>
    </w:p>
    <w:p w:rsidR="000849B6" w:rsidRPr="00870D1F" w:rsidRDefault="00596529">
      <w:pPr>
        <w:spacing w:before="240" w:after="720"/>
        <w:jc w:val="right"/>
      </w:pPr>
      <w:r w:rsidRPr="00870D1F">
        <w:rPr>
          <w:rFonts w:ascii="Arial" w:eastAsia="Arial" w:hAnsi="Arial" w:cs="Arial"/>
          <w:b/>
          <w:sz w:val="28"/>
          <w:szCs w:val="28"/>
        </w:rPr>
        <w:t>Version 1.0 approved</w:t>
      </w:r>
    </w:p>
    <w:p w:rsidR="000849B6" w:rsidRPr="00870D1F" w:rsidRDefault="00870D1F">
      <w:pPr>
        <w:spacing w:before="240" w:after="720"/>
        <w:jc w:val="right"/>
      </w:pPr>
      <w:r w:rsidRPr="00870D1F">
        <w:rPr>
          <w:rFonts w:ascii="Arial" w:eastAsia="Arial" w:hAnsi="Arial" w:cs="Arial"/>
          <w:b/>
          <w:sz w:val="28"/>
          <w:szCs w:val="28"/>
        </w:rPr>
        <w:t xml:space="preserve">Prepared by Colton Young, </w:t>
      </w:r>
      <w:r w:rsidR="00596529" w:rsidRPr="00870D1F">
        <w:rPr>
          <w:rFonts w:ascii="Arial" w:eastAsia="Arial" w:hAnsi="Arial" w:cs="Arial"/>
          <w:b/>
          <w:sz w:val="28"/>
          <w:szCs w:val="28"/>
        </w:rPr>
        <w:t>Florida Southern College</w:t>
      </w:r>
    </w:p>
    <w:p w:rsidR="000849B6" w:rsidRPr="00870D1F" w:rsidRDefault="00596529">
      <w:pPr>
        <w:spacing w:before="240" w:after="720"/>
        <w:jc w:val="right"/>
      </w:pPr>
      <w:r w:rsidRPr="00870D1F">
        <w:rPr>
          <w:rFonts w:ascii="Arial" w:eastAsia="Arial" w:hAnsi="Arial" w:cs="Arial"/>
          <w:b/>
          <w:sz w:val="28"/>
          <w:szCs w:val="28"/>
        </w:rPr>
        <w:t xml:space="preserve">Created </w:t>
      </w:r>
      <w:del w:id="0" w:author="Colton Young" w:date="2016-03-21T10:43:00Z">
        <w:r w:rsidRPr="00870D1F" w:rsidDel="00E24E35">
          <w:rPr>
            <w:rFonts w:ascii="Arial" w:eastAsia="Arial" w:hAnsi="Arial" w:cs="Arial"/>
            <w:b/>
            <w:sz w:val="28"/>
            <w:szCs w:val="28"/>
          </w:rPr>
          <w:delText>2</w:delText>
        </w:r>
      </w:del>
      <w:ins w:id="1" w:author="Colton Young" w:date="2016-04-19T10:25:00Z">
        <w:r w:rsidR="009F065E" w:rsidRPr="00870D1F">
          <w:rPr>
            <w:rFonts w:ascii="Arial" w:eastAsia="Arial" w:hAnsi="Arial" w:cs="Arial"/>
            <w:b/>
            <w:sz w:val="28"/>
            <w:szCs w:val="28"/>
          </w:rPr>
          <w:t>4</w:t>
        </w:r>
      </w:ins>
      <w:r w:rsidRPr="00870D1F">
        <w:rPr>
          <w:rFonts w:ascii="Arial" w:eastAsia="Arial" w:hAnsi="Arial" w:cs="Arial"/>
          <w:b/>
          <w:sz w:val="28"/>
          <w:szCs w:val="28"/>
        </w:rPr>
        <w:t>/</w:t>
      </w:r>
      <w:del w:id="2" w:author="Colton Young" w:date="2016-03-21T10:43:00Z">
        <w:r w:rsidRPr="00870D1F" w:rsidDel="00E24E35">
          <w:rPr>
            <w:rFonts w:ascii="Arial" w:eastAsia="Arial" w:hAnsi="Arial" w:cs="Arial"/>
            <w:b/>
            <w:sz w:val="28"/>
            <w:szCs w:val="28"/>
          </w:rPr>
          <w:delText>23</w:delText>
        </w:r>
      </w:del>
      <w:ins w:id="3" w:author="Colton Young" w:date="2016-03-21T10:43:00Z">
        <w:r w:rsidR="00E24E35" w:rsidRPr="00870D1F">
          <w:rPr>
            <w:rFonts w:ascii="Arial" w:eastAsia="Arial" w:hAnsi="Arial" w:cs="Arial"/>
            <w:b/>
            <w:sz w:val="28"/>
            <w:szCs w:val="28"/>
          </w:rPr>
          <w:t>2</w:t>
        </w:r>
      </w:ins>
      <w:ins w:id="4" w:author="Colton Young" w:date="2016-04-19T10:25:00Z">
        <w:r w:rsidR="009F065E" w:rsidRPr="00870D1F">
          <w:rPr>
            <w:rFonts w:ascii="Arial" w:eastAsia="Arial" w:hAnsi="Arial" w:cs="Arial"/>
            <w:b/>
            <w:sz w:val="28"/>
            <w:szCs w:val="28"/>
          </w:rPr>
          <w:t>5</w:t>
        </w:r>
      </w:ins>
      <w:r w:rsidRPr="00870D1F">
        <w:rPr>
          <w:rFonts w:ascii="Arial" w:eastAsia="Arial" w:hAnsi="Arial" w:cs="Arial"/>
          <w:b/>
          <w:sz w:val="28"/>
          <w:szCs w:val="28"/>
        </w:rPr>
        <w:t>/2016</w:t>
      </w:r>
    </w:p>
    <w:p w:rsidR="000849B6" w:rsidRPr="00870D1F" w:rsidRDefault="00596529">
      <w:r w:rsidRPr="00870D1F">
        <w:br w:type="page"/>
      </w:r>
    </w:p>
    <w:p w:rsidR="000849B6" w:rsidRPr="00870D1F" w:rsidRDefault="000849B6">
      <w:pPr>
        <w:widowControl w:val="0"/>
        <w:spacing w:line="276" w:lineRule="auto"/>
      </w:pPr>
    </w:p>
    <w:p w:rsidR="000849B6" w:rsidRPr="00870D1F" w:rsidRDefault="00596529">
      <w:pPr>
        <w:keepNext/>
        <w:keepLines/>
        <w:spacing w:before="120" w:after="240"/>
      </w:pPr>
      <w:bookmarkStart w:id="5" w:name="h.gjdgxs" w:colFirst="0" w:colLast="0"/>
      <w:bookmarkEnd w:id="5"/>
      <w:r w:rsidRPr="00870D1F">
        <w:rPr>
          <w:b/>
          <w:sz w:val="36"/>
          <w:szCs w:val="36"/>
        </w:rPr>
        <w:t>Table of Contents</w:t>
      </w:r>
    </w:p>
    <w:p w:rsidR="000849B6" w:rsidRPr="00870D1F" w:rsidRDefault="00596529">
      <w:pPr>
        <w:tabs>
          <w:tab w:val="left" w:pos="360"/>
          <w:tab w:val="right" w:pos="9360"/>
        </w:tabs>
        <w:spacing w:before="60"/>
        <w:ind w:left="360" w:hanging="360"/>
        <w:jc w:val="both"/>
      </w:pPr>
      <w:r w:rsidRPr="00870D1F">
        <w:rPr>
          <w:b/>
        </w:rPr>
        <w:t>Table of Contents</w:t>
      </w:r>
      <w:r w:rsidRPr="00870D1F">
        <w:rPr>
          <w:b/>
        </w:rPr>
        <w:tab/>
      </w:r>
    </w:p>
    <w:p w:rsidR="000849B6" w:rsidRPr="00870D1F" w:rsidRDefault="00596529">
      <w:pPr>
        <w:tabs>
          <w:tab w:val="left" w:pos="360"/>
          <w:tab w:val="right" w:pos="9360"/>
        </w:tabs>
        <w:spacing w:before="60"/>
        <w:ind w:left="360" w:hanging="360"/>
        <w:jc w:val="both"/>
      </w:pPr>
      <w:r w:rsidRPr="00870D1F">
        <w:rPr>
          <w:b/>
        </w:rPr>
        <w:t>Revision History</w:t>
      </w:r>
      <w:r w:rsidRPr="00870D1F">
        <w:rPr>
          <w:b/>
        </w:rPr>
        <w:tab/>
      </w:r>
    </w:p>
    <w:p w:rsidR="000849B6" w:rsidRPr="00870D1F" w:rsidRDefault="00596529">
      <w:pPr>
        <w:tabs>
          <w:tab w:val="left" w:pos="360"/>
          <w:tab w:val="right" w:pos="9360"/>
        </w:tabs>
        <w:spacing w:before="60"/>
        <w:ind w:left="360" w:hanging="360"/>
        <w:jc w:val="both"/>
      </w:pPr>
      <w:r w:rsidRPr="00870D1F">
        <w:rPr>
          <w:b/>
        </w:rPr>
        <w:t>1.</w:t>
      </w:r>
      <w:r w:rsidRPr="00870D1F">
        <w:rPr>
          <w:b/>
        </w:rPr>
        <w:tab/>
        <w:t>Introduction</w:t>
      </w:r>
      <w:r w:rsidRPr="00870D1F">
        <w:rPr>
          <w:b/>
        </w:rPr>
        <w:tab/>
      </w:r>
    </w:p>
    <w:p w:rsidR="000849B6" w:rsidRPr="00870D1F" w:rsidRDefault="00596529">
      <w:pPr>
        <w:tabs>
          <w:tab w:val="left" w:pos="720"/>
        </w:tabs>
        <w:ind w:left="270"/>
        <w:jc w:val="both"/>
      </w:pPr>
      <w:r w:rsidRPr="00870D1F">
        <w:rPr>
          <w:sz w:val="22"/>
          <w:szCs w:val="22"/>
        </w:rPr>
        <w:t>1.1</w:t>
      </w:r>
      <w:r w:rsidRPr="00870D1F">
        <w:rPr>
          <w:sz w:val="22"/>
          <w:szCs w:val="22"/>
        </w:rPr>
        <w:tab/>
        <w:t>Purpose</w:t>
      </w:r>
      <w:r w:rsidRPr="00870D1F">
        <w:rPr>
          <w:sz w:val="22"/>
          <w:szCs w:val="22"/>
        </w:rPr>
        <w:tab/>
      </w:r>
    </w:p>
    <w:p w:rsidR="000849B6" w:rsidRPr="00870D1F" w:rsidRDefault="00596529">
      <w:pPr>
        <w:tabs>
          <w:tab w:val="left" w:pos="720"/>
        </w:tabs>
        <w:ind w:left="270"/>
        <w:jc w:val="both"/>
      </w:pPr>
      <w:r w:rsidRPr="00870D1F">
        <w:rPr>
          <w:sz w:val="22"/>
          <w:szCs w:val="22"/>
        </w:rPr>
        <w:t>1.2</w:t>
      </w:r>
      <w:r w:rsidRPr="00870D1F">
        <w:rPr>
          <w:sz w:val="22"/>
          <w:szCs w:val="22"/>
        </w:rPr>
        <w:tab/>
        <w:t>Document Conventions</w:t>
      </w:r>
      <w:r w:rsidRPr="00870D1F">
        <w:rPr>
          <w:sz w:val="22"/>
          <w:szCs w:val="22"/>
        </w:rPr>
        <w:tab/>
      </w:r>
    </w:p>
    <w:p w:rsidR="000849B6" w:rsidRPr="00870D1F" w:rsidRDefault="00596529">
      <w:pPr>
        <w:tabs>
          <w:tab w:val="left" w:pos="720"/>
        </w:tabs>
        <w:ind w:left="270"/>
        <w:jc w:val="both"/>
      </w:pPr>
      <w:r w:rsidRPr="00870D1F">
        <w:rPr>
          <w:sz w:val="22"/>
          <w:szCs w:val="22"/>
        </w:rPr>
        <w:t>1.3</w:t>
      </w:r>
      <w:r w:rsidRPr="00870D1F">
        <w:rPr>
          <w:sz w:val="22"/>
          <w:szCs w:val="22"/>
        </w:rPr>
        <w:tab/>
        <w:t>Intended Audience and Reading Suggestions</w:t>
      </w:r>
      <w:r w:rsidRPr="00870D1F">
        <w:rPr>
          <w:sz w:val="22"/>
          <w:szCs w:val="22"/>
        </w:rPr>
        <w:tab/>
      </w:r>
    </w:p>
    <w:p w:rsidR="000849B6" w:rsidRPr="00870D1F" w:rsidRDefault="00596529">
      <w:pPr>
        <w:tabs>
          <w:tab w:val="left" w:pos="720"/>
        </w:tabs>
        <w:ind w:left="270"/>
        <w:jc w:val="both"/>
      </w:pPr>
      <w:r w:rsidRPr="00870D1F">
        <w:rPr>
          <w:sz w:val="22"/>
          <w:szCs w:val="22"/>
        </w:rPr>
        <w:t>1.4</w:t>
      </w:r>
      <w:r w:rsidRPr="00870D1F">
        <w:rPr>
          <w:sz w:val="22"/>
          <w:szCs w:val="22"/>
        </w:rPr>
        <w:tab/>
        <w:t>Project Scope</w:t>
      </w:r>
      <w:r w:rsidRPr="00870D1F">
        <w:rPr>
          <w:sz w:val="22"/>
          <w:szCs w:val="22"/>
        </w:rPr>
        <w:tab/>
      </w:r>
    </w:p>
    <w:p w:rsidR="000849B6" w:rsidRPr="00870D1F" w:rsidRDefault="00596529">
      <w:pPr>
        <w:tabs>
          <w:tab w:val="left" w:pos="720"/>
        </w:tabs>
        <w:ind w:left="270"/>
        <w:jc w:val="both"/>
      </w:pPr>
      <w:r w:rsidRPr="00870D1F">
        <w:rPr>
          <w:sz w:val="22"/>
          <w:szCs w:val="22"/>
        </w:rPr>
        <w:t>1.5</w:t>
      </w:r>
      <w:r w:rsidRPr="00870D1F">
        <w:rPr>
          <w:sz w:val="22"/>
          <w:szCs w:val="22"/>
        </w:rPr>
        <w:tab/>
        <w:t>References</w:t>
      </w:r>
      <w:r w:rsidRPr="00870D1F">
        <w:rPr>
          <w:sz w:val="22"/>
          <w:szCs w:val="22"/>
        </w:rPr>
        <w:tab/>
      </w:r>
    </w:p>
    <w:p w:rsidR="000849B6" w:rsidRPr="00870D1F" w:rsidRDefault="00596529">
      <w:pPr>
        <w:tabs>
          <w:tab w:val="left" w:pos="360"/>
          <w:tab w:val="right" w:pos="9360"/>
        </w:tabs>
        <w:spacing w:before="60"/>
        <w:ind w:left="360" w:hanging="360"/>
        <w:jc w:val="both"/>
      </w:pPr>
      <w:r w:rsidRPr="00870D1F">
        <w:rPr>
          <w:b/>
        </w:rPr>
        <w:t>2.</w:t>
      </w:r>
      <w:r w:rsidRPr="00870D1F">
        <w:rPr>
          <w:b/>
        </w:rPr>
        <w:tab/>
        <w:t>Overall Description</w:t>
      </w:r>
      <w:r w:rsidRPr="00870D1F">
        <w:rPr>
          <w:b/>
        </w:rPr>
        <w:tab/>
      </w:r>
    </w:p>
    <w:p w:rsidR="000849B6" w:rsidRPr="00870D1F" w:rsidRDefault="00596529">
      <w:pPr>
        <w:tabs>
          <w:tab w:val="left" w:pos="720"/>
        </w:tabs>
        <w:ind w:left="270"/>
        <w:jc w:val="both"/>
      </w:pPr>
      <w:r w:rsidRPr="00870D1F">
        <w:rPr>
          <w:sz w:val="22"/>
          <w:szCs w:val="22"/>
        </w:rPr>
        <w:t>2.1</w:t>
      </w:r>
      <w:r w:rsidRPr="00870D1F">
        <w:rPr>
          <w:sz w:val="22"/>
          <w:szCs w:val="22"/>
        </w:rPr>
        <w:tab/>
        <w:t>Product Perspective</w:t>
      </w:r>
      <w:r w:rsidRPr="00870D1F">
        <w:rPr>
          <w:sz w:val="22"/>
          <w:szCs w:val="22"/>
        </w:rPr>
        <w:tab/>
      </w:r>
    </w:p>
    <w:p w:rsidR="000849B6" w:rsidRPr="00870D1F" w:rsidRDefault="00596529">
      <w:pPr>
        <w:tabs>
          <w:tab w:val="left" w:pos="720"/>
        </w:tabs>
        <w:ind w:left="270"/>
        <w:jc w:val="both"/>
      </w:pPr>
      <w:r w:rsidRPr="00870D1F">
        <w:rPr>
          <w:sz w:val="22"/>
          <w:szCs w:val="22"/>
        </w:rPr>
        <w:t>2.2</w:t>
      </w:r>
      <w:r w:rsidRPr="00870D1F">
        <w:rPr>
          <w:sz w:val="22"/>
          <w:szCs w:val="22"/>
        </w:rPr>
        <w:tab/>
        <w:t>Product Features</w:t>
      </w:r>
      <w:r w:rsidRPr="00870D1F">
        <w:rPr>
          <w:sz w:val="22"/>
          <w:szCs w:val="22"/>
        </w:rPr>
        <w:tab/>
      </w:r>
    </w:p>
    <w:p w:rsidR="000849B6" w:rsidRPr="00870D1F" w:rsidRDefault="00596529">
      <w:pPr>
        <w:tabs>
          <w:tab w:val="left" w:pos="720"/>
        </w:tabs>
        <w:ind w:left="270"/>
        <w:jc w:val="both"/>
      </w:pPr>
      <w:r w:rsidRPr="00870D1F">
        <w:rPr>
          <w:sz w:val="22"/>
          <w:szCs w:val="22"/>
        </w:rPr>
        <w:t>2.3</w:t>
      </w:r>
      <w:r w:rsidRPr="00870D1F">
        <w:rPr>
          <w:sz w:val="22"/>
          <w:szCs w:val="22"/>
        </w:rPr>
        <w:tab/>
        <w:t>User Classes and Characteristics</w:t>
      </w:r>
      <w:r w:rsidRPr="00870D1F">
        <w:rPr>
          <w:sz w:val="22"/>
          <w:szCs w:val="22"/>
        </w:rPr>
        <w:tab/>
      </w:r>
    </w:p>
    <w:p w:rsidR="000849B6" w:rsidRPr="00870D1F" w:rsidRDefault="00596529">
      <w:pPr>
        <w:tabs>
          <w:tab w:val="left" w:pos="720"/>
        </w:tabs>
        <w:ind w:left="270"/>
        <w:jc w:val="both"/>
      </w:pPr>
      <w:r w:rsidRPr="00870D1F">
        <w:rPr>
          <w:sz w:val="22"/>
          <w:szCs w:val="22"/>
        </w:rPr>
        <w:t>2.4</w:t>
      </w:r>
      <w:r w:rsidRPr="00870D1F">
        <w:rPr>
          <w:sz w:val="22"/>
          <w:szCs w:val="22"/>
        </w:rPr>
        <w:tab/>
        <w:t>Operating Environment</w:t>
      </w:r>
      <w:r w:rsidRPr="00870D1F">
        <w:rPr>
          <w:sz w:val="22"/>
          <w:szCs w:val="22"/>
        </w:rPr>
        <w:tab/>
      </w:r>
    </w:p>
    <w:p w:rsidR="000849B6" w:rsidRPr="00870D1F" w:rsidRDefault="00596529">
      <w:pPr>
        <w:tabs>
          <w:tab w:val="left" w:pos="720"/>
        </w:tabs>
        <w:ind w:left="270"/>
        <w:jc w:val="both"/>
      </w:pPr>
      <w:r w:rsidRPr="00870D1F">
        <w:rPr>
          <w:sz w:val="22"/>
          <w:szCs w:val="22"/>
        </w:rPr>
        <w:t>2.5</w:t>
      </w:r>
      <w:r w:rsidRPr="00870D1F">
        <w:rPr>
          <w:sz w:val="22"/>
          <w:szCs w:val="22"/>
        </w:rPr>
        <w:tab/>
        <w:t>Design and Implementation Constraints</w:t>
      </w:r>
      <w:r w:rsidRPr="00870D1F">
        <w:rPr>
          <w:sz w:val="22"/>
          <w:szCs w:val="22"/>
        </w:rPr>
        <w:tab/>
      </w:r>
    </w:p>
    <w:p w:rsidR="000849B6" w:rsidRPr="00870D1F" w:rsidRDefault="00596529">
      <w:pPr>
        <w:tabs>
          <w:tab w:val="left" w:pos="720"/>
        </w:tabs>
        <w:ind w:left="270"/>
        <w:jc w:val="both"/>
      </w:pPr>
      <w:r w:rsidRPr="00870D1F">
        <w:rPr>
          <w:sz w:val="22"/>
          <w:szCs w:val="22"/>
        </w:rPr>
        <w:t>2.6</w:t>
      </w:r>
      <w:r w:rsidRPr="00870D1F">
        <w:rPr>
          <w:sz w:val="22"/>
          <w:szCs w:val="22"/>
        </w:rPr>
        <w:tab/>
        <w:t>User Documentation</w:t>
      </w:r>
      <w:r w:rsidRPr="00870D1F">
        <w:rPr>
          <w:sz w:val="22"/>
          <w:szCs w:val="22"/>
        </w:rPr>
        <w:tab/>
      </w:r>
    </w:p>
    <w:p w:rsidR="000849B6" w:rsidRPr="00870D1F" w:rsidRDefault="00596529">
      <w:pPr>
        <w:tabs>
          <w:tab w:val="left" w:pos="720"/>
        </w:tabs>
        <w:ind w:left="270"/>
        <w:jc w:val="both"/>
      </w:pPr>
      <w:r w:rsidRPr="00870D1F">
        <w:rPr>
          <w:sz w:val="22"/>
          <w:szCs w:val="22"/>
        </w:rPr>
        <w:t>2.7</w:t>
      </w:r>
      <w:r w:rsidRPr="00870D1F">
        <w:rPr>
          <w:sz w:val="22"/>
          <w:szCs w:val="22"/>
        </w:rPr>
        <w:tab/>
        <w:t>Assumptions and Dependencies</w:t>
      </w:r>
      <w:r w:rsidRPr="00870D1F">
        <w:rPr>
          <w:sz w:val="22"/>
          <w:szCs w:val="22"/>
        </w:rPr>
        <w:tab/>
      </w:r>
    </w:p>
    <w:p w:rsidR="000849B6" w:rsidRPr="00870D1F" w:rsidRDefault="00596529">
      <w:pPr>
        <w:tabs>
          <w:tab w:val="left" w:pos="360"/>
          <w:tab w:val="right" w:pos="9360"/>
        </w:tabs>
        <w:spacing w:before="60"/>
        <w:ind w:left="360" w:hanging="360"/>
        <w:jc w:val="both"/>
      </w:pPr>
      <w:r w:rsidRPr="00870D1F">
        <w:rPr>
          <w:b/>
        </w:rPr>
        <w:t>3.</w:t>
      </w:r>
      <w:r w:rsidRPr="00870D1F">
        <w:rPr>
          <w:b/>
        </w:rPr>
        <w:tab/>
        <w:t>System Features</w:t>
      </w:r>
      <w:r w:rsidRPr="00870D1F">
        <w:rPr>
          <w:b/>
        </w:rPr>
        <w:tab/>
      </w:r>
    </w:p>
    <w:p w:rsidR="000849B6" w:rsidRPr="00870D1F" w:rsidRDefault="00596529">
      <w:pPr>
        <w:tabs>
          <w:tab w:val="left" w:pos="720"/>
        </w:tabs>
        <w:ind w:left="270"/>
        <w:jc w:val="both"/>
      </w:pPr>
      <w:r w:rsidRPr="00870D1F">
        <w:rPr>
          <w:sz w:val="22"/>
          <w:szCs w:val="22"/>
        </w:rPr>
        <w:t>3.1</w:t>
      </w:r>
      <w:r w:rsidRPr="00870D1F">
        <w:rPr>
          <w:sz w:val="22"/>
          <w:szCs w:val="22"/>
        </w:rPr>
        <w:tab/>
        <w:t>System Feature 1</w:t>
      </w:r>
      <w:r w:rsidRPr="00870D1F">
        <w:rPr>
          <w:sz w:val="22"/>
          <w:szCs w:val="22"/>
        </w:rPr>
        <w:tab/>
      </w:r>
    </w:p>
    <w:p w:rsidR="000849B6" w:rsidRPr="00870D1F" w:rsidRDefault="00596529">
      <w:pPr>
        <w:tabs>
          <w:tab w:val="left" w:pos="720"/>
        </w:tabs>
        <w:ind w:left="270"/>
        <w:jc w:val="both"/>
      </w:pPr>
      <w:r w:rsidRPr="00870D1F">
        <w:rPr>
          <w:sz w:val="22"/>
          <w:szCs w:val="22"/>
        </w:rPr>
        <w:t>3.2</w:t>
      </w:r>
      <w:r w:rsidRPr="00870D1F">
        <w:rPr>
          <w:sz w:val="22"/>
          <w:szCs w:val="22"/>
        </w:rPr>
        <w:tab/>
        <w:t>System Feature 2 (and so on)</w:t>
      </w:r>
      <w:r w:rsidRPr="00870D1F">
        <w:rPr>
          <w:sz w:val="22"/>
          <w:szCs w:val="22"/>
        </w:rPr>
        <w:tab/>
      </w:r>
    </w:p>
    <w:p w:rsidR="000849B6" w:rsidRPr="00870D1F" w:rsidRDefault="00596529">
      <w:pPr>
        <w:tabs>
          <w:tab w:val="left" w:pos="360"/>
          <w:tab w:val="right" w:pos="9360"/>
        </w:tabs>
        <w:spacing w:before="60"/>
        <w:ind w:left="360" w:hanging="360"/>
        <w:jc w:val="both"/>
      </w:pPr>
      <w:r w:rsidRPr="00870D1F">
        <w:rPr>
          <w:b/>
        </w:rPr>
        <w:t>4.</w:t>
      </w:r>
      <w:r w:rsidRPr="00870D1F">
        <w:rPr>
          <w:b/>
        </w:rPr>
        <w:tab/>
        <w:t>External Interface Requirements</w:t>
      </w:r>
      <w:r w:rsidRPr="00870D1F">
        <w:rPr>
          <w:b/>
        </w:rPr>
        <w:tab/>
      </w:r>
    </w:p>
    <w:p w:rsidR="000849B6" w:rsidRPr="00870D1F" w:rsidRDefault="00596529">
      <w:pPr>
        <w:tabs>
          <w:tab w:val="left" w:pos="720"/>
        </w:tabs>
        <w:ind w:left="270"/>
        <w:jc w:val="both"/>
      </w:pPr>
      <w:r w:rsidRPr="00870D1F">
        <w:rPr>
          <w:sz w:val="22"/>
          <w:szCs w:val="22"/>
        </w:rPr>
        <w:t>4.1</w:t>
      </w:r>
      <w:r w:rsidRPr="00870D1F">
        <w:rPr>
          <w:sz w:val="22"/>
          <w:szCs w:val="22"/>
        </w:rPr>
        <w:tab/>
        <w:t>User Interfaces</w:t>
      </w:r>
      <w:r w:rsidRPr="00870D1F">
        <w:rPr>
          <w:sz w:val="22"/>
          <w:szCs w:val="22"/>
        </w:rPr>
        <w:tab/>
      </w:r>
    </w:p>
    <w:p w:rsidR="000849B6" w:rsidRPr="00870D1F" w:rsidRDefault="00596529">
      <w:pPr>
        <w:tabs>
          <w:tab w:val="left" w:pos="720"/>
        </w:tabs>
        <w:ind w:left="270"/>
        <w:jc w:val="both"/>
      </w:pPr>
      <w:r w:rsidRPr="00870D1F">
        <w:rPr>
          <w:sz w:val="22"/>
          <w:szCs w:val="22"/>
        </w:rPr>
        <w:t>4.2</w:t>
      </w:r>
      <w:r w:rsidRPr="00870D1F">
        <w:rPr>
          <w:sz w:val="22"/>
          <w:szCs w:val="22"/>
        </w:rPr>
        <w:tab/>
        <w:t>Hardware Interfaces</w:t>
      </w:r>
      <w:r w:rsidRPr="00870D1F">
        <w:rPr>
          <w:sz w:val="22"/>
          <w:szCs w:val="22"/>
        </w:rPr>
        <w:tab/>
      </w:r>
    </w:p>
    <w:p w:rsidR="000849B6" w:rsidRPr="00870D1F" w:rsidRDefault="00596529">
      <w:pPr>
        <w:tabs>
          <w:tab w:val="left" w:pos="720"/>
        </w:tabs>
        <w:ind w:left="270"/>
        <w:jc w:val="both"/>
      </w:pPr>
      <w:r w:rsidRPr="00870D1F">
        <w:rPr>
          <w:sz w:val="22"/>
          <w:szCs w:val="22"/>
        </w:rPr>
        <w:t>4.3</w:t>
      </w:r>
      <w:r w:rsidRPr="00870D1F">
        <w:rPr>
          <w:sz w:val="22"/>
          <w:szCs w:val="22"/>
        </w:rPr>
        <w:tab/>
        <w:t>Software Interfaces</w:t>
      </w:r>
      <w:r w:rsidRPr="00870D1F">
        <w:rPr>
          <w:sz w:val="22"/>
          <w:szCs w:val="22"/>
        </w:rPr>
        <w:tab/>
      </w:r>
    </w:p>
    <w:p w:rsidR="000849B6" w:rsidRPr="00870D1F" w:rsidRDefault="00596529">
      <w:pPr>
        <w:tabs>
          <w:tab w:val="left" w:pos="720"/>
        </w:tabs>
        <w:ind w:left="270"/>
        <w:jc w:val="both"/>
      </w:pPr>
      <w:r w:rsidRPr="00870D1F">
        <w:rPr>
          <w:sz w:val="22"/>
          <w:szCs w:val="22"/>
        </w:rPr>
        <w:t>4.4</w:t>
      </w:r>
      <w:r w:rsidRPr="00870D1F">
        <w:rPr>
          <w:sz w:val="22"/>
          <w:szCs w:val="22"/>
        </w:rPr>
        <w:tab/>
        <w:t>Communications Interfaces</w:t>
      </w:r>
      <w:r w:rsidRPr="00870D1F">
        <w:rPr>
          <w:sz w:val="22"/>
          <w:szCs w:val="22"/>
        </w:rPr>
        <w:tab/>
      </w:r>
    </w:p>
    <w:p w:rsidR="000849B6" w:rsidRPr="00870D1F" w:rsidRDefault="00596529">
      <w:pPr>
        <w:tabs>
          <w:tab w:val="left" w:pos="360"/>
          <w:tab w:val="right" w:pos="9360"/>
        </w:tabs>
        <w:spacing w:before="60"/>
        <w:ind w:left="360" w:hanging="360"/>
        <w:jc w:val="both"/>
      </w:pPr>
      <w:r w:rsidRPr="00870D1F">
        <w:rPr>
          <w:b/>
        </w:rPr>
        <w:t>5.</w:t>
      </w:r>
      <w:r w:rsidRPr="00870D1F">
        <w:rPr>
          <w:b/>
        </w:rPr>
        <w:tab/>
        <w:t>Other Nonfunctional Requirements</w:t>
      </w:r>
      <w:r w:rsidRPr="00870D1F">
        <w:rPr>
          <w:b/>
        </w:rPr>
        <w:tab/>
      </w:r>
    </w:p>
    <w:p w:rsidR="000849B6" w:rsidRPr="00870D1F" w:rsidRDefault="00596529">
      <w:pPr>
        <w:tabs>
          <w:tab w:val="left" w:pos="720"/>
        </w:tabs>
        <w:ind w:left="270"/>
        <w:jc w:val="both"/>
      </w:pPr>
      <w:r w:rsidRPr="00870D1F">
        <w:rPr>
          <w:sz w:val="22"/>
          <w:szCs w:val="22"/>
        </w:rPr>
        <w:t>5.1</w:t>
      </w:r>
      <w:r w:rsidRPr="00870D1F">
        <w:rPr>
          <w:sz w:val="22"/>
          <w:szCs w:val="22"/>
        </w:rPr>
        <w:tab/>
        <w:t>Performance Requirements</w:t>
      </w:r>
      <w:r w:rsidRPr="00870D1F">
        <w:rPr>
          <w:sz w:val="22"/>
          <w:szCs w:val="22"/>
        </w:rPr>
        <w:tab/>
      </w:r>
    </w:p>
    <w:p w:rsidR="000849B6" w:rsidRPr="00870D1F" w:rsidRDefault="00596529">
      <w:pPr>
        <w:tabs>
          <w:tab w:val="left" w:pos="720"/>
        </w:tabs>
        <w:ind w:left="270"/>
        <w:jc w:val="both"/>
      </w:pPr>
      <w:r w:rsidRPr="00870D1F">
        <w:rPr>
          <w:sz w:val="22"/>
          <w:szCs w:val="22"/>
        </w:rPr>
        <w:t>5.2</w:t>
      </w:r>
      <w:r w:rsidRPr="00870D1F">
        <w:rPr>
          <w:sz w:val="22"/>
          <w:szCs w:val="22"/>
        </w:rPr>
        <w:tab/>
        <w:t>Safety Requirements</w:t>
      </w:r>
      <w:r w:rsidRPr="00870D1F">
        <w:rPr>
          <w:sz w:val="22"/>
          <w:szCs w:val="22"/>
        </w:rPr>
        <w:tab/>
      </w:r>
    </w:p>
    <w:p w:rsidR="000849B6" w:rsidRPr="00870D1F" w:rsidRDefault="00596529">
      <w:pPr>
        <w:tabs>
          <w:tab w:val="left" w:pos="720"/>
        </w:tabs>
        <w:ind w:left="270"/>
        <w:jc w:val="both"/>
      </w:pPr>
      <w:r w:rsidRPr="00870D1F">
        <w:rPr>
          <w:sz w:val="22"/>
          <w:szCs w:val="22"/>
        </w:rPr>
        <w:t>5.3</w:t>
      </w:r>
      <w:r w:rsidRPr="00870D1F">
        <w:rPr>
          <w:sz w:val="22"/>
          <w:szCs w:val="22"/>
        </w:rPr>
        <w:tab/>
        <w:t>Security Requirements</w:t>
      </w:r>
      <w:r w:rsidRPr="00870D1F">
        <w:rPr>
          <w:sz w:val="22"/>
          <w:szCs w:val="22"/>
        </w:rPr>
        <w:tab/>
      </w:r>
    </w:p>
    <w:p w:rsidR="000849B6" w:rsidRPr="00870D1F" w:rsidRDefault="00596529">
      <w:pPr>
        <w:tabs>
          <w:tab w:val="left" w:pos="720"/>
        </w:tabs>
        <w:ind w:left="270"/>
        <w:jc w:val="both"/>
      </w:pPr>
      <w:r w:rsidRPr="00870D1F">
        <w:rPr>
          <w:sz w:val="22"/>
          <w:szCs w:val="22"/>
        </w:rPr>
        <w:t>5.4</w:t>
      </w:r>
      <w:r w:rsidRPr="00870D1F">
        <w:rPr>
          <w:sz w:val="22"/>
          <w:szCs w:val="22"/>
        </w:rPr>
        <w:tab/>
        <w:t>Software Quality Attributes</w:t>
      </w:r>
      <w:r w:rsidRPr="00870D1F">
        <w:rPr>
          <w:sz w:val="22"/>
          <w:szCs w:val="22"/>
        </w:rPr>
        <w:tab/>
      </w:r>
    </w:p>
    <w:p w:rsidR="000849B6" w:rsidRPr="00870D1F" w:rsidRDefault="00596529">
      <w:pPr>
        <w:tabs>
          <w:tab w:val="left" w:pos="360"/>
          <w:tab w:val="right" w:pos="9360"/>
        </w:tabs>
        <w:spacing w:before="60"/>
        <w:ind w:left="360" w:hanging="360"/>
        <w:jc w:val="both"/>
      </w:pPr>
      <w:r w:rsidRPr="00870D1F">
        <w:rPr>
          <w:b/>
        </w:rPr>
        <w:t>6.</w:t>
      </w:r>
      <w:r w:rsidRPr="00870D1F">
        <w:rPr>
          <w:b/>
        </w:rPr>
        <w:tab/>
        <w:t>Other Requirements</w:t>
      </w:r>
      <w:r w:rsidRPr="00870D1F">
        <w:rPr>
          <w:b/>
        </w:rPr>
        <w:tab/>
      </w:r>
    </w:p>
    <w:p w:rsidR="000849B6" w:rsidRPr="00870D1F" w:rsidRDefault="00596529">
      <w:pPr>
        <w:tabs>
          <w:tab w:val="left" w:pos="360"/>
          <w:tab w:val="right" w:pos="9360"/>
        </w:tabs>
        <w:spacing w:before="60"/>
        <w:ind w:left="360" w:hanging="360"/>
        <w:jc w:val="both"/>
      </w:pPr>
      <w:r w:rsidRPr="00870D1F">
        <w:rPr>
          <w:b/>
        </w:rPr>
        <w:t>Appendix A: Glossary</w:t>
      </w:r>
      <w:r w:rsidRPr="00870D1F">
        <w:rPr>
          <w:b/>
        </w:rPr>
        <w:tab/>
      </w:r>
    </w:p>
    <w:p w:rsidR="000849B6" w:rsidRPr="00870D1F" w:rsidRDefault="00596529">
      <w:pPr>
        <w:tabs>
          <w:tab w:val="left" w:pos="360"/>
          <w:tab w:val="right" w:pos="9360"/>
        </w:tabs>
        <w:spacing w:before="60"/>
        <w:ind w:left="360" w:hanging="360"/>
        <w:jc w:val="both"/>
      </w:pPr>
      <w:r w:rsidRPr="00870D1F">
        <w:rPr>
          <w:b/>
        </w:rPr>
        <w:t>Appendix B: Analysis Models</w:t>
      </w:r>
      <w:r w:rsidRPr="00870D1F">
        <w:rPr>
          <w:b/>
        </w:rPr>
        <w:tab/>
      </w:r>
    </w:p>
    <w:p w:rsidR="000849B6" w:rsidRPr="00870D1F" w:rsidRDefault="00596529">
      <w:pPr>
        <w:tabs>
          <w:tab w:val="left" w:pos="360"/>
          <w:tab w:val="right" w:pos="9360"/>
        </w:tabs>
        <w:spacing w:before="60"/>
        <w:ind w:left="360" w:hanging="360"/>
        <w:jc w:val="both"/>
      </w:pPr>
      <w:r w:rsidRPr="00870D1F">
        <w:rPr>
          <w:b/>
        </w:rPr>
        <w:t>Appendix C: Issues List</w:t>
      </w:r>
      <w:r w:rsidRPr="00870D1F">
        <w:rPr>
          <w:b/>
        </w:rPr>
        <w:tab/>
      </w:r>
    </w:p>
    <w:p w:rsidR="000849B6" w:rsidRPr="00870D1F" w:rsidRDefault="000849B6"/>
    <w:p w:rsidR="000849B6" w:rsidRPr="00870D1F" w:rsidRDefault="000849B6">
      <w:bookmarkStart w:id="6" w:name="h.30j0zll" w:colFirst="0" w:colLast="0"/>
      <w:bookmarkEnd w:id="6"/>
    </w:p>
    <w:p w:rsidR="000849B6" w:rsidRPr="00870D1F" w:rsidRDefault="00596529">
      <w:pPr>
        <w:keepNext/>
        <w:keepLines/>
        <w:spacing w:before="120" w:after="240"/>
      </w:pPr>
      <w:r w:rsidRPr="00870D1F">
        <w:rPr>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0849B6" w:rsidRPr="00870D1F">
        <w:tc>
          <w:tcPr>
            <w:tcW w:w="2160" w:type="dxa"/>
            <w:tcBorders>
              <w:top w:val="single" w:sz="12" w:space="0" w:color="000000"/>
              <w:bottom w:val="single" w:sz="12" w:space="0" w:color="000000"/>
            </w:tcBorders>
          </w:tcPr>
          <w:p w:rsidR="000849B6" w:rsidRPr="00870D1F" w:rsidRDefault="00596529">
            <w:pPr>
              <w:spacing w:before="40" w:after="40"/>
            </w:pPr>
            <w:r w:rsidRPr="00870D1F">
              <w:rPr>
                <w:b/>
              </w:rPr>
              <w:t>Name</w:t>
            </w:r>
          </w:p>
        </w:tc>
        <w:tc>
          <w:tcPr>
            <w:tcW w:w="1170" w:type="dxa"/>
            <w:tcBorders>
              <w:top w:val="single" w:sz="12" w:space="0" w:color="000000"/>
              <w:bottom w:val="single" w:sz="12" w:space="0" w:color="000000"/>
            </w:tcBorders>
          </w:tcPr>
          <w:p w:rsidR="000849B6" w:rsidRPr="00870D1F" w:rsidRDefault="00596529">
            <w:pPr>
              <w:spacing w:before="40" w:after="40"/>
            </w:pPr>
            <w:r w:rsidRPr="00870D1F">
              <w:rPr>
                <w:b/>
              </w:rPr>
              <w:t>Date</w:t>
            </w:r>
          </w:p>
        </w:tc>
        <w:tc>
          <w:tcPr>
            <w:tcW w:w="4954" w:type="dxa"/>
            <w:tcBorders>
              <w:top w:val="single" w:sz="12" w:space="0" w:color="000000"/>
              <w:bottom w:val="single" w:sz="12" w:space="0" w:color="000000"/>
            </w:tcBorders>
          </w:tcPr>
          <w:p w:rsidR="000849B6" w:rsidRPr="00870D1F" w:rsidRDefault="00596529">
            <w:pPr>
              <w:spacing w:before="40" w:after="40"/>
            </w:pPr>
            <w:r w:rsidRPr="00870D1F">
              <w:rPr>
                <w:b/>
              </w:rPr>
              <w:t>Reason For Changes</w:t>
            </w:r>
          </w:p>
        </w:tc>
        <w:tc>
          <w:tcPr>
            <w:tcW w:w="1584" w:type="dxa"/>
            <w:tcBorders>
              <w:top w:val="single" w:sz="12" w:space="0" w:color="000000"/>
              <w:bottom w:val="single" w:sz="12" w:space="0" w:color="000000"/>
            </w:tcBorders>
          </w:tcPr>
          <w:p w:rsidR="000849B6" w:rsidRPr="00870D1F" w:rsidRDefault="00596529">
            <w:pPr>
              <w:spacing w:before="40" w:after="40"/>
            </w:pPr>
            <w:r w:rsidRPr="00870D1F">
              <w:rPr>
                <w:b/>
              </w:rPr>
              <w:t>Version</w:t>
            </w:r>
          </w:p>
        </w:tc>
      </w:tr>
      <w:tr w:rsidR="002211AD" w:rsidRPr="00870D1F">
        <w:trPr>
          <w:ins w:id="7" w:author="Colton Young" w:date="2016-04-25T10:44:00Z"/>
        </w:trPr>
        <w:tc>
          <w:tcPr>
            <w:tcW w:w="2160" w:type="dxa"/>
            <w:tcBorders>
              <w:top w:val="nil"/>
            </w:tcBorders>
          </w:tcPr>
          <w:p w:rsidR="002211AD" w:rsidRPr="00870D1F" w:rsidRDefault="002211AD">
            <w:pPr>
              <w:spacing w:before="40" w:after="40"/>
              <w:rPr>
                <w:ins w:id="8" w:author="Colton Young" w:date="2016-04-25T10:44:00Z"/>
              </w:rPr>
            </w:pPr>
            <w:ins w:id="9" w:author="Colton Young" w:date="2016-04-25T10:44:00Z">
              <w:r w:rsidRPr="00870D1F">
                <w:t>Colton Young</w:t>
              </w:r>
            </w:ins>
          </w:p>
        </w:tc>
        <w:tc>
          <w:tcPr>
            <w:tcW w:w="1170" w:type="dxa"/>
            <w:tcBorders>
              <w:top w:val="nil"/>
            </w:tcBorders>
          </w:tcPr>
          <w:p w:rsidR="002211AD" w:rsidRPr="00870D1F" w:rsidRDefault="002211AD">
            <w:pPr>
              <w:spacing w:before="40" w:after="40"/>
              <w:rPr>
                <w:ins w:id="10" w:author="Colton Young" w:date="2016-04-25T10:44:00Z"/>
              </w:rPr>
            </w:pPr>
            <w:ins w:id="11" w:author="Colton Young" w:date="2016-04-25T10:44:00Z">
              <w:r w:rsidRPr="00870D1F">
                <w:t>1/25/16</w:t>
              </w:r>
            </w:ins>
          </w:p>
        </w:tc>
        <w:tc>
          <w:tcPr>
            <w:tcW w:w="4954" w:type="dxa"/>
            <w:tcBorders>
              <w:top w:val="nil"/>
            </w:tcBorders>
          </w:tcPr>
          <w:p w:rsidR="002211AD" w:rsidRPr="00870D1F" w:rsidRDefault="002211AD">
            <w:pPr>
              <w:spacing w:before="40" w:after="40"/>
              <w:rPr>
                <w:ins w:id="12" w:author="Colton Young" w:date="2016-04-25T10:44:00Z"/>
              </w:rPr>
            </w:pPr>
            <w:ins w:id="13" w:author="Colton Young" w:date="2016-04-25T10:44:00Z">
              <w:r w:rsidRPr="00870D1F">
                <w:t>Filled out sections 1.1-2.4</w:t>
              </w:r>
            </w:ins>
          </w:p>
        </w:tc>
        <w:tc>
          <w:tcPr>
            <w:tcW w:w="1584" w:type="dxa"/>
            <w:tcBorders>
              <w:top w:val="nil"/>
            </w:tcBorders>
          </w:tcPr>
          <w:p w:rsidR="002211AD" w:rsidRPr="00870D1F" w:rsidRDefault="00655922">
            <w:pPr>
              <w:spacing w:before="40" w:after="40"/>
              <w:rPr>
                <w:ins w:id="14" w:author="Colton Young" w:date="2016-04-25T10:44:00Z"/>
              </w:rPr>
            </w:pPr>
            <w:ins w:id="15" w:author="Colton Young" w:date="2016-04-25T10:45:00Z">
              <w:r w:rsidRPr="00870D1F">
                <w:t>0</w:t>
              </w:r>
            </w:ins>
            <w:ins w:id="16" w:author="Colton Young" w:date="2016-04-25T10:44:00Z">
              <w:r w:rsidR="002211AD" w:rsidRPr="00870D1F">
                <w:t>.01</w:t>
              </w:r>
            </w:ins>
          </w:p>
        </w:tc>
      </w:tr>
      <w:tr w:rsidR="00655922" w:rsidRPr="00870D1F">
        <w:trPr>
          <w:ins w:id="17" w:author="Colton Young" w:date="2016-04-25T10:44:00Z"/>
        </w:trPr>
        <w:tc>
          <w:tcPr>
            <w:tcW w:w="2160" w:type="dxa"/>
            <w:tcBorders>
              <w:top w:val="nil"/>
            </w:tcBorders>
          </w:tcPr>
          <w:p w:rsidR="00655922" w:rsidRPr="00870D1F" w:rsidRDefault="00655922">
            <w:pPr>
              <w:spacing w:before="40" w:after="40"/>
              <w:rPr>
                <w:ins w:id="18" w:author="Colton Young" w:date="2016-04-25T10:44:00Z"/>
              </w:rPr>
            </w:pPr>
            <w:ins w:id="19" w:author="Colton Young" w:date="2016-04-25T10:45:00Z">
              <w:r w:rsidRPr="00870D1F">
                <w:lastRenderedPageBreak/>
                <w:t>Colton Young</w:t>
              </w:r>
            </w:ins>
          </w:p>
        </w:tc>
        <w:tc>
          <w:tcPr>
            <w:tcW w:w="1170" w:type="dxa"/>
            <w:tcBorders>
              <w:top w:val="nil"/>
            </w:tcBorders>
          </w:tcPr>
          <w:p w:rsidR="00655922" w:rsidRPr="00870D1F" w:rsidRDefault="00655922">
            <w:pPr>
              <w:spacing w:before="40" w:after="40"/>
              <w:rPr>
                <w:ins w:id="20" w:author="Colton Young" w:date="2016-04-25T10:44:00Z"/>
              </w:rPr>
            </w:pPr>
            <w:ins w:id="21" w:author="Colton Young" w:date="2016-04-25T10:45:00Z">
              <w:r w:rsidRPr="00870D1F">
                <w:t>2/5/16</w:t>
              </w:r>
            </w:ins>
          </w:p>
        </w:tc>
        <w:tc>
          <w:tcPr>
            <w:tcW w:w="4954" w:type="dxa"/>
            <w:tcBorders>
              <w:top w:val="nil"/>
            </w:tcBorders>
          </w:tcPr>
          <w:p w:rsidR="00655922" w:rsidRPr="00870D1F" w:rsidRDefault="00655922">
            <w:pPr>
              <w:spacing w:before="40" w:after="40"/>
              <w:rPr>
                <w:ins w:id="22" w:author="Colton Young" w:date="2016-04-25T10:44:00Z"/>
              </w:rPr>
            </w:pPr>
            <w:ins w:id="23" w:author="Colton Young" w:date="2016-04-25T10:45:00Z">
              <w:r w:rsidRPr="00870D1F">
                <w:t>Filled out sections up to 4.1</w:t>
              </w:r>
            </w:ins>
          </w:p>
        </w:tc>
        <w:tc>
          <w:tcPr>
            <w:tcW w:w="1584" w:type="dxa"/>
            <w:tcBorders>
              <w:top w:val="nil"/>
            </w:tcBorders>
          </w:tcPr>
          <w:p w:rsidR="00655922" w:rsidRPr="00870D1F" w:rsidRDefault="00655922">
            <w:pPr>
              <w:spacing w:before="40" w:after="40"/>
              <w:rPr>
                <w:ins w:id="24" w:author="Colton Young" w:date="2016-04-25T10:44:00Z"/>
              </w:rPr>
            </w:pPr>
            <w:ins w:id="25" w:author="Colton Young" w:date="2016-04-25T10:45:00Z">
              <w:r w:rsidRPr="00870D1F">
                <w:t>0</w:t>
              </w:r>
              <w:r w:rsidR="00582F8D" w:rsidRPr="00870D1F">
                <w:t>.05</w:t>
              </w:r>
            </w:ins>
          </w:p>
        </w:tc>
      </w:tr>
      <w:tr w:rsidR="00655922" w:rsidRPr="00870D1F">
        <w:trPr>
          <w:ins w:id="26" w:author="Colton Young" w:date="2016-04-25T10:46:00Z"/>
        </w:trPr>
        <w:tc>
          <w:tcPr>
            <w:tcW w:w="2160" w:type="dxa"/>
            <w:tcBorders>
              <w:top w:val="nil"/>
            </w:tcBorders>
          </w:tcPr>
          <w:p w:rsidR="00655922" w:rsidRPr="00870D1F" w:rsidRDefault="00655922">
            <w:pPr>
              <w:spacing w:before="40" w:after="40"/>
              <w:rPr>
                <w:ins w:id="27" w:author="Colton Young" w:date="2016-04-25T10:46:00Z"/>
              </w:rPr>
            </w:pPr>
            <w:ins w:id="28" w:author="Colton Young" w:date="2016-04-25T10:46:00Z">
              <w:r w:rsidRPr="00870D1F">
                <w:t>Colton Young</w:t>
              </w:r>
            </w:ins>
          </w:p>
        </w:tc>
        <w:tc>
          <w:tcPr>
            <w:tcW w:w="1170" w:type="dxa"/>
            <w:tcBorders>
              <w:top w:val="nil"/>
            </w:tcBorders>
          </w:tcPr>
          <w:p w:rsidR="00655922" w:rsidRPr="00870D1F" w:rsidRDefault="00655922">
            <w:pPr>
              <w:spacing w:before="40" w:after="40"/>
              <w:rPr>
                <w:ins w:id="29" w:author="Colton Young" w:date="2016-04-25T10:46:00Z"/>
              </w:rPr>
            </w:pPr>
            <w:ins w:id="30" w:author="Colton Young" w:date="2016-04-25T10:46:00Z">
              <w:r w:rsidRPr="00870D1F">
                <w:t>2/22/16</w:t>
              </w:r>
            </w:ins>
          </w:p>
        </w:tc>
        <w:tc>
          <w:tcPr>
            <w:tcW w:w="4954" w:type="dxa"/>
            <w:tcBorders>
              <w:top w:val="nil"/>
            </w:tcBorders>
          </w:tcPr>
          <w:p w:rsidR="00655922" w:rsidRPr="00870D1F" w:rsidRDefault="00655922">
            <w:pPr>
              <w:spacing w:before="40" w:after="40"/>
              <w:rPr>
                <w:ins w:id="31" w:author="Colton Young" w:date="2016-04-25T10:46:00Z"/>
              </w:rPr>
            </w:pPr>
            <w:ins w:id="32" w:author="Colton Young" w:date="2016-04-25T10:46:00Z">
              <w:r w:rsidRPr="00870D1F">
                <w:t>Added UML Diagrams to SRS</w:t>
              </w:r>
            </w:ins>
          </w:p>
        </w:tc>
        <w:tc>
          <w:tcPr>
            <w:tcW w:w="1584" w:type="dxa"/>
            <w:tcBorders>
              <w:top w:val="nil"/>
            </w:tcBorders>
          </w:tcPr>
          <w:p w:rsidR="00655922" w:rsidRPr="00870D1F" w:rsidRDefault="00582F8D">
            <w:pPr>
              <w:spacing w:before="40" w:after="40"/>
              <w:rPr>
                <w:ins w:id="33" w:author="Colton Young" w:date="2016-04-25T10:46:00Z"/>
              </w:rPr>
            </w:pPr>
            <w:ins w:id="34" w:author="Colton Young" w:date="2016-04-25T10:46:00Z">
              <w:r w:rsidRPr="00870D1F">
                <w:t>0.1</w:t>
              </w:r>
            </w:ins>
          </w:p>
        </w:tc>
      </w:tr>
      <w:tr w:rsidR="002211AD" w:rsidRPr="00870D1F">
        <w:trPr>
          <w:ins w:id="35" w:author="Colton Young" w:date="2016-04-25T10:41:00Z"/>
        </w:trPr>
        <w:tc>
          <w:tcPr>
            <w:tcW w:w="2160" w:type="dxa"/>
            <w:tcBorders>
              <w:top w:val="nil"/>
            </w:tcBorders>
          </w:tcPr>
          <w:p w:rsidR="002211AD" w:rsidRPr="00870D1F" w:rsidRDefault="002211AD">
            <w:pPr>
              <w:spacing w:before="40" w:after="40"/>
              <w:rPr>
                <w:ins w:id="36" w:author="Colton Young" w:date="2016-04-25T10:41:00Z"/>
              </w:rPr>
            </w:pPr>
            <w:ins w:id="37" w:author="Colton Young" w:date="2016-04-25T10:41:00Z">
              <w:r w:rsidRPr="00870D1F">
                <w:t>Colton Young</w:t>
              </w:r>
            </w:ins>
          </w:p>
        </w:tc>
        <w:tc>
          <w:tcPr>
            <w:tcW w:w="1170" w:type="dxa"/>
            <w:tcBorders>
              <w:top w:val="nil"/>
            </w:tcBorders>
          </w:tcPr>
          <w:p w:rsidR="002211AD" w:rsidRPr="00870D1F" w:rsidRDefault="002211AD" w:rsidP="00002694">
            <w:pPr>
              <w:spacing w:before="40" w:after="40"/>
              <w:rPr>
                <w:ins w:id="38" w:author="Colton Young" w:date="2016-04-25T10:41:00Z"/>
              </w:rPr>
            </w:pPr>
            <w:ins w:id="39" w:author="Colton Young" w:date="2016-04-25T10:41:00Z">
              <w:r w:rsidRPr="00870D1F">
                <w:t>3/</w:t>
              </w:r>
            </w:ins>
            <w:ins w:id="40" w:author="Colton Young" w:date="2016-04-25T10:47:00Z">
              <w:r w:rsidR="00002694" w:rsidRPr="00870D1F">
                <w:t>19</w:t>
              </w:r>
            </w:ins>
            <w:ins w:id="41" w:author="Colton Young" w:date="2016-04-25T10:41:00Z">
              <w:r w:rsidRPr="00870D1F">
                <w:t>/16</w:t>
              </w:r>
            </w:ins>
          </w:p>
        </w:tc>
        <w:tc>
          <w:tcPr>
            <w:tcW w:w="4954" w:type="dxa"/>
            <w:tcBorders>
              <w:top w:val="nil"/>
            </w:tcBorders>
          </w:tcPr>
          <w:p w:rsidR="002211AD" w:rsidRPr="00870D1F" w:rsidRDefault="002211AD">
            <w:pPr>
              <w:spacing w:before="40" w:after="40"/>
              <w:rPr>
                <w:ins w:id="42" w:author="Colton Young" w:date="2016-04-25T10:41:00Z"/>
              </w:rPr>
            </w:pPr>
            <w:ins w:id="43" w:author="Colton Young" w:date="2016-04-25T10:41:00Z">
              <w:r w:rsidRPr="00870D1F">
                <w:t>Revised features section to match what we will try to complete</w:t>
              </w:r>
            </w:ins>
            <w:ins w:id="44" w:author="Colton Young" w:date="2016-04-25T10:47:00Z">
              <w:r w:rsidR="00002694" w:rsidRPr="00870D1F">
                <w:t>- updated user stories</w:t>
              </w:r>
            </w:ins>
          </w:p>
        </w:tc>
        <w:tc>
          <w:tcPr>
            <w:tcW w:w="1584" w:type="dxa"/>
            <w:tcBorders>
              <w:top w:val="nil"/>
            </w:tcBorders>
          </w:tcPr>
          <w:p w:rsidR="002211AD" w:rsidRPr="00870D1F" w:rsidRDefault="002211AD">
            <w:pPr>
              <w:spacing w:before="40" w:after="40"/>
              <w:rPr>
                <w:ins w:id="45" w:author="Colton Young" w:date="2016-04-25T10:41:00Z"/>
              </w:rPr>
            </w:pPr>
            <w:ins w:id="46" w:author="Colton Young" w:date="2016-04-25T10:41:00Z">
              <w:r w:rsidRPr="00870D1F">
                <w:t>0.95</w:t>
              </w:r>
            </w:ins>
          </w:p>
        </w:tc>
      </w:tr>
      <w:tr w:rsidR="000849B6" w:rsidRPr="00870D1F">
        <w:tc>
          <w:tcPr>
            <w:tcW w:w="2160" w:type="dxa"/>
            <w:tcBorders>
              <w:top w:val="nil"/>
            </w:tcBorders>
          </w:tcPr>
          <w:p w:rsidR="000849B6" w:rsidRPr="00870D1F" w:rsidRDefault="00CB5CD1">
            <w:pPr>
              <w:spacing w:before="40" w:after="40"/>
            </w:pPr>
            <w:ins w:id="47" w:author="Colton Young" w:date="2016-04-19T10:47:00Z">
              <w:r w:rsidRPr="00870D1F">
                <w:t>Colton Young</w:t>
              </w:r>
            </w:ins>
          </w:p>
        </w:tc>
        <w:tc>
          <w:tcPr>
            <w:tcW w:w="1170" w:type="dxa"/>
            <w:tcBorders>
              <w:top w:val="nil"/>
            </w:tcBorders>
          </w:tcPr>
          <w:p w:rsidR="000849B6" w:rsidRPr="00870D1F" w:rsidRDefault="00CB5CD1">
            <w:pPr>
              <w:spacing w:before="40" w:after="40"/>
            </w:pPr>
            <w:ins w:id="48" w:author="Colton Young" w:date="2016-04-19T10:47:00Z">
              <w:r w:rsidRPr="00870D1F">
                <w:t>4/19</w:t>
              </w:r>
            </w:ins>
            <w:ins w:id="49" w:author="Colton Young" w:date="2016-04-25T10:41:00Z">
              <w:r w:rsidR="002211AD" w:rsidRPr="00870D1F">
                <w:t>/16</w:t>
              </w:r>
            </w:ins>
          </w:p>
        </w:tc>
        <w:tc>
          <w:tcPr>
            <w:tcW w:w="4954" w:type="dxa"/>
            <w:tcBorders>
              <w:top w:val="nil"/>
            </w:tcBorders>
          </w:tcPr>
          <w:p w:rsidR="000849B6" w:rsidRPr="00870D1F" w:rsidRDefault="00CB5CD1">
            <w:pPr>
              <w:spacing w:before="40" w:after="40"/>
            </w:pPr>
            <w:ins w:id="50" w:author="Colton Young" w:date="2016-04-19T10:47:00Z">
              <w:r w:rsidRPr="00870D1F">
                <w:t>Updated last few sections</w:t>
              </w:r>
            </w:ins>
          </w:p>
        </w:tc>
        <w:tc>
          <w:tcPr>
            <w:tcW w:w="1584" w:type="dxa"/>
            <w:tcBorders>
              <w:top w:val="nil"/>
            </w:tcBorders>
          </w:tcPr>
          <w:p w:rsidR="000849B6" w:rsidRPr="00870D1F" w:rsidRDefault="00CB5CD1">
            <w:pPr>
              <w:spacing w:before="40" w:after="40"/>
            </w:pPr>
            <w:ins w:id="51" w:author="Colton Young" w:date="2016-04-19T10:47:00Z">
              <w:r w:rsidRPr="00870D1F">
                <w:t>1.0</w:t>
              </w:r>
            </w:ins>
          </w:p>
        </w:tc>
      </w:tr>
      <w:tr w:rsidR="000849B6" w:rsidRPr="00870D1F" w:rsidDel="00002694">
        <w:trPr>
          <w:del w:id="52" w:author="Colton Young" w:date="2016-04-25T10:48:00Z"/>
        </w:trPr>
        <w:tc>
          <w:tcPr>
            <w:tcW w:w="2160" w:type="dxa"/>
            <w:tcBorders>
              <w:bottom w:val="single" w:sz="12" w:space="0" w:color="000000"/>
            </w:tcBorders>
          </w:tcPr>
          <w:p w:rsidR="000849B6" w:rsidRPr="00870D1F" w:rsidDel="00002694" w:rsidRDefault="005F31A0">
            <w:pPr>
              <w:spacing w:before="40" w:after="40"/>
              <w:rPr>
                <w:del w:id="53" w:author="Colton Young" w:date="2016-04-25T10:48:00Z"/>
              </w:rPr>
            </w:pPr>
            <w:r w:rsidRPr="00870D1F">
              <w:t>Colton Young</w:t>
            </w:r>
          </w:p>
        </w:tc>
        <w:tc>
          <w:tcPr>
            <w:tcW w:w="1170" w:type="dxa"/>
            <w:tcBorders>
              <w:bottom w:val="single" w:sz="12" w:space="0" w:color="000000"/>
            </w:tcBorders>
          </w:tcPr>
          <w:p w:rsidR="000849B6" w:rsidRPr="00870D1F" w:rsidDel="00002694" w:rsidRDefault="005F31A0">
            <w:pPr>
              <w:spacing w:before="40" w:after="40"/>
              <w:rPr>
                <w:del w:id="54" w:author="Colton Young" w:date="2016-04-25T10:48:00Z"/>
              </w:rPr>
            </w:pPr>
            <w:r w:rsidRPr="00870D1F">
              <w:t>4/25/16</w:t>
            </w:r>
          </w:p>
        </w:tc>
        <w:tc>
          <w:tcPr>
            <w:tcW w:w="4954" w:type="dxa"/>
            <w:tcBorders>
              <w:bottom w:val="single" w:sz="12" w:space="0" w:color="000000"/>
            </w:tcBorders>
          </w:tcPr>
          <w:p w:rsidR="000849B6" w:rsidRPr="00870D1F" w:rsidDel="00002694" w:rsidRDefault="005F31A0">
            <w:pPr>
              <w:spacing w:before="40" w:after="40"/>
              <w:rPr>
                <w:del w:id="55" w:author="Colton Young" w:date="2016-04-25T10:48:00Z"/>
              </w:rPr>
            </w:pPr>
            <w:r w:rsidRPr="00870D1F">
              <w:t>Made final updates and formatting changes</w:t>
            </w:r>
          </w:p>
        </w:tc>
        <w:tc>
          <w:tcPr>
            <w:tcW w:w="1584" w:type="dxa"/>
            <w:tcBorders>
              <w:bottom w:val="single" w:sz="12" w:space="0" w:color="000000"/>
            </w:tcBorders>
          </w:tcPr>
          <w:p w:rsidR="000849B6" w:rsidRPr="00870D1F" w:rsidDel="00002694" w:rsidRDefault="005F31A0">
            <w:pPr>
              <w:spacing w:before="40" w:after="40"/>
              <w:rPr>
                <w:del w:id="56" w:author="Colton Young" w:date="2016-04-25T10:48:00Z"/>
              </w:rPr>
            </w:pPr>
            <w:r w:rsidRPr="00870D1F">
              <w:t>1.01</w:t>
            </w:r>
          </w:p>
        </w:tc>
      </w:tr>
    </w:tbl>
    <w:p w:rsidR="000849B6" w:rsidRPr="00870D1F" w:rsidRDefault="000849B6"/>
    <w:p w:rsidR="000849B6" w:rsidRPr="00870D1F" w:rsidRDefault="000849B6"/>
    <w:p w:rsidR="000849B6" w:rsidRPr="00870D1F" w:rsidRDefault="00596529">
      <w:r w:rsidRPr="00870D1F">
        <w:br w:type="page"/>
      </w:r>
    </w:p>
    <w:p w:rsidR="000849B6" w:rsidRPr="00870D1F" w:rsidRDefault="000849B6">
      <w:pPr>
        <w:widowControl w:val="0"/>
        <w:spacing w:line="276" w:lineRule="auto"/>
      </w:pPr>
    </w:p>
    <w:p w:rsidR="000849B6" w:rsidRPr="00870D1F" w:rsidRDefault="00596529">
      <w:pPr>
        <w:pStyle w:val="Heading1"/>
        <w:numPr>
          <w:ilvl w:val="0"/>
          <w:numId w:val="1"/>
        </w:numPr>
      </w:pPr>
      <w:bookmarkStart w:id="57" w:name="h.1fob9te" w:colFirst="0" w:colLast="0"/>
      <w:bookmarkEnd w:id="57"/>
      <w:r w:rsidRPr="00870D1F">
        <w:t>Introduction</w:t>
      </w:r>
    </w:p>
    <w:p w:rsidR="000849B6" w:rsidRPr="00870D1F" w:rsidRDefault="00596529">
      <w:pPr>
        <w:pStyle w:val="Heading2"/>
        <w:numPr>
          <w:ilvl w:val="1"/>
          <w:numId w:val="1"/>
        </w:numPr>
      </w:pPr>
      <w:bookmarkStart w:id="58" w:name="h.3znysh7" w:colFirst="0" w:colLast="0"/>
      <w:bookmarkEnd w:id="58"/>
      <w:r w:rsidRPr="00870D1F">
        <w:t xml:space="preserve">Purpose </w:t>
      </w:r>
    </w:p>
    <w:p w:rsidR="000849B6" w:rsidRPr="00870D1F" w:rsidRDefault="00596529">
      <w:bookmarkStart w:id="59" w:name="h.2et92p0" w:colFirst="0" w:colLast="0"/>
      <w:bookmarkEnd w:id="59"/>
      <w:r w:rsidRPr="00870D1F">
        <w:t>The purpose of this document is to enumerate the requirements needed for building a simple single-tap video game that can be run on Android devices</w:t>
      </w:r>
      <w:ins w:id="60" w:author="Colton Young" w:date="2016-04-19T10:26:00Z">
        <w:r w:rsidR="009F065E" w:rsidRPr="00870D1F">
          <w:t xml:space="preserve"> and PCs</w:t>
        </w:r>
      </w:ins>
      <w:r w:rsidRPr="00870D1F">
        <w:t>.  The document describes the requirements for all components of the game.  The SRS document should directly lead to a feasible design for implementing the system.</w:t>
      </w:r>
    </w:p>
    <w:p w:rsidR="000849B6" w:rsidRPr="00870D1F" w:rsidRDefault="00596529">
      <w:pPr>
        <w:pStyle w:val="Heading2"/>
        <w:numPr>
          <w:ilvl w:val="1"/>
          <w:numId w:val="1"/>
        </w:numPr>
      </w:pPr>
      <w:r w:rsidRPr="00870D1F">
        <w:t>Document Conventions</w:t>
      </w:r>
    </w:p>
    <w:p w:rsidR="000849B6" w:rsidRPr="00870D1F" w:rsidRDefault="00596529">
      <w:bookmarkStart w:id="61" w:name="h.tyjcwt" w:colFirst="0" w:colLast="0"/>
      <w:bookmarkEnd w:id="61"/>
      <w:r w:rsidRPr="00870D1F">
        <w:rPr>
          <w:rFonts w:ascii="Arial" w:eastAsia="Arial" w:hAnsi="Arial" w:cs="Arial"/>
          <w:sz w:val="22"/>
          <w:szCs w:val="22"/>
        </w:rPr>
        <w:t>The priorities for higher level requirements are inherited by the more specific requirements. For example, the priority overall will always be to have functional gameplay which carries over into each of the subsystems that make up the gameplay. Any elements highlighted in yellow in this document are considered priority requirements.</w:t>
      </w:r>
      <w:ins w:id="62" w:author="Colton Young" w:date="2016-04-19T10:47:00Z">
        <w:r w:rsidR="00CB5CD1" w:rsidRPr="00870D1F">
          <w:rPr>
            <w:rFonts w:ascii="Arial" w:eastAsia="Arial" w:hAnsi="Arial" w:cs="Arial"/>
            <w:sz w:val="22"/>
            <w:szCs w:val="22"/>
          </w:rPr>
          <w:t xml:space="preserve"> Any elements highlighted in red are not completed.</w:t>
        </w:r>
      </w:ins>
    </w:p>
    <w:p w:rsidR="000849B6" w:rsidRPr="00870D1F" w:rsidRDefault="00596529">
      <w:pPr>
        <w:pStyle w:val="Heading2"/>
        <w:numPr>
          <w:ilvl w:val="1"/>
          <w:numId w:val="1"/>
        </w:numPr>
      </w:pPr>
      <w:r w:rsidRPr="00870D1F">
        <w:t>Intended Audience and Reading Suggestions</w:t>
      </w:r>
    </w:p>
    <w:p w:rsidR="000849B6" w:rsidRPr="00870D1F" w:rsidRDefault="00596529">
      <w:bookmarkStart w:id="63" w:name="h.3dy6vkm" w:colFirst="0" w:colLast="0"/>
      <w:bookmarkEnd w:id="63"/>
      <w:r w:rsidRPr="00870D1F">
        <w:t>This document is intended for the developers, testers, evaluators of this classroom project, and documentation writers of Project Haptic Lightning.  Section one and two should be read by all members of the intended audience.  System designers should refer to sections three and four for a detailed description of the system’s functional requirements.</w:t>
      </w:r>
    </w:p>
    <w:p w:rsidR="000849B6" w:rsidRPr="00870D1F" w:rsidRDefault="00596529">
      <w:pPr>
        <w:pStyle w:val="Heading2"/>
        <w:numPr>
          <w:ilvl w:val="1"/>
          <w:numId w:val="1"/>
        </w:numPr>
      </w:pPr>
      <w:r w:rsidRPr="00870D1F">
        <w:t>Project Scope</w:t>
      </w:r>
    </w:p>
    <w:p w:rsidR="000849B6" w:rsidRPr="00870D1F" w:rsidRDefault="00596529">
      <w:bookmarkStart w:id="64" w:name="h.1t3h5sf" w:colFirst="0" w:colLast="0"/>
      <w:bookmarkEnd w:id="64"/>
      <w:r w:rsidRPr="00870D1F">
        <w:rPr>
          <w:rFonts w:ascii="Arial" w:eastAsia="Arial" w:hAnsi="Arial" w:cs="Arial"/>
          <w:sz w:val="22"/>
          <w:szCs w:val="22"/>
        </w:rPr>
        <w:t xml:space="preserve">The software to be designed is a video game played on a </w:t>
      </w:r>
      <w:ins w:id="65" w:author="Colton Young" w:date="2016-03-21T10:17:00Z">
        <w:r w:rsidR="005450DC" w:rsidRPr="00870D1F">
          <w:rPr>
            <w:rFonts w:ascii="Arial" w:eastAsia="Arial" w:hAnsi="Arial" w:cs="Arial"/>
            <w:sz w:val="22"/>
            <w:szCs w:val="22"/>
          </w:rPr>
          <w:t xml:space="preserve">Windows </w:t>
        </w:r>
      </w:ins>
      <w:del w:id="66" w:author="Colton Young" w:date="2016-03-21T10:14:00Z">
        <w:r w:rsidRPr="00870D1F" w:rsidDel="005450DC">
          <w:rPr>
            <w:rFonts w:ascii="Arial" w:eastAsia="Arial" w:hAnsi="Arial" w:cs="Arial"/>
            <w:sz w:val="22"/>
            <w:szCs w:val="22"/>
          </w:rPr>
          <w:delText>mobile device</w:delText>
        </w:r>
      </w:del>
      <w:ins w:id="67" w:author="Colton Young" w:date="2016-03-21T10:17:00Z">
        <w:r w:rsidR="005450DC" w:rsidRPr="00870D1F">
          <w:rPr>
            <w:rFonts w:ascii="Arial" w:eastAsia="Arial" w:hAnsi="Arial" w:cs="Arial"/>
            <w:sz w:val="22"/>
            <w:szCs w:val="22"/>
          </w:rPr>
          <w:t>PC</w:t>
        </w:r>
      </w:ins>
      <w:ins w:id="68" w:author="Colton Young" w:date="2016-04-19T10:26:00Z">
        <w:r w:rsidR="009F065E" w:rsidRPr="00870D1F">
          <w:rPr>
            <w:rFonts w:ascii="Arial" w:eastAsia="Arial" w:hAnsi="Arial" w:cs="Arial"/>
            <w:sz w:val="22"/>
            <w:szCs w:val="22"/>
          </w:rPr>
          <w:t xml:space="preserve"> or android device</w:t>
        </w:r>
      </w:ins>
      <w:r w:rsidRPr="00870D1F">
        <w:rPr>
          <w:rFonts w:ascii="Arial" w:eastAsia="Arial" w:hAnsi="Arial" w:cs="Arial"/>
          <w:sz w:val="22"/>
          <w:szCs w:val="22"/>
        </w:rPr>
        <w:t xml:space="preserve"> that challenges the user to </w:t>
      </w:r>
      <w:del w:id="69" w:author="Colton Young" w:date="2016-03-21T10:14:00Z">
        <w:r w:rsidRPr="00870D1F" w:rsidDel="005450DC">
          <w:rPr>
            <w:rFonts w:ascii="Arial" w:eastAsia="Arial" w:hAnsi="Arial" w:cs="Arial"/>
            <w:sz w:val="22"/>
            <w:szCs w:val="22"/>
          </w:rPr>
          <w:delText>tap with their finger(s)</w:delText>
        </w:r>
      </w:del>
      <w:ins w:id="70" w:author="Colton Young" w:date="2016-03-21T10:14:00Z">
        <w:r w:rsidR="005450DC" w:rsidRPr="00870D1F">
          <w:rPr>
            <w:rFonts w:ascii="Arial" w:eastAsia="Arial" w:hAnsi="Arial" w:cs="Arial"/>
            <w:sz w:val="22"/>
            <w:szCs w:val="22"/>
          </w:rPr>
          <w:t>click</w:t>
        </w:r>
      </w:ins>
      <w:r w:rsidRPr="00870D1F">
        <w:rPr>
          <w:rFonts w:ascii="Arial" w:eastAsia="Arial" w:hAnsi="Arial" w:cs="Arial"/>
          <w:sz w:val="22"/>
          <w:szCs w:val="22"/>
        </w:rPr>
        <w:t xml:space="preserve"> on different shapes on their device’s screen with increasing difficulty. There will be a timer constantly running down from </w:t>
      </w:r>
      <w:del w:id="71" w:author="Colton Young" w:date="2016-03-21T10:14:00Z">
        <w:r w:rsidRPr="00870D1F" w:rsidDel="005450DC">
          <w:rPr>
            <w:rFonts w:ascii="Arial" w:eastAsia="Arial" w:hAnsi="Arial" w:cs="Arial"/>
            <w:sz w:val="22"/>
            <w:szCs w:val="22"/>
          </w:rPr>
          <w:delText xml:space="preserve">90 </w:delText>
        </w:r>
      </w:del>
      <w:ins w:id="72" w:author="Colton Young" w:date="2016-03-21T10:14:00Z">
        <w:r w:rsidR="005450DC" w:rsidRPr="00870D1F">
          <w:rPr>
            <w:rFonts w:ascii="Arial" w:eastAsia="Arial" w:hAnsi="Arial" w:cs="Arial"/>
            <w:sz w:val="22"/>
            <w:szCs w:val="22"/>
          </w:rPr>
          <w:t xml:space="preserve">a pre-specified amount of </w:t>
        </w:r>
      </w:ins>
      <w:r w:rsidRPr="00870D1F">
        <w:rPr>
          <w:rFonts w:ascii="Arial" w:eastAsia="Arial" w:hAnsi="Arial" w:cs="Arial"/>
          <w:sz w:val="22"/>
          <w:szCs w:val="22"/>
        </w:rPr>
        <w:t>seconds to 0 and when it hits 0, the player loses. The shapes will appear randomly and shrink rapidly, meaning the user only has a small amount of time to react and tap the object before it shrinks to nothing. When the object shrinks to nothing, time will be subtracted off of the remaining time. If, however, the user manages to tap the shape before it shrinks away, time will be added to the timer. The longer you play, the more shapes will spawn</w:t>
      </w:r>
      <w:del w:id="73" w:author="Colton Young" w:date="2016-04-19T10:26:00Z">
        <w:r w:rsidRPr="00870D1F" w:rsidDel="009F065E">
          <w:rPr>
            <w:rFonts w:ascii="Arial" w:eastAsia="Arial" w:hAnsi="Arial" w:cs="Arial"/>
            <w:sz w:val="22"/>
            <w:szCs w:val="22"/>
          </w:rPr>
          <w:delText>, the quicker they will shrink,</w:delText>
        </w:r>
      </w:del>
      <w:r w:rsidRPr="00870D1F">
        <w:rPr>
          <w:rFonts w:ascii="Arial" w:eastAsia="Arial" w:hAnsi="Arial" w:cs="Arial"/>
          <w:sz w:val="22"/>
          <w:szCs w:val="22"/>
        </w:rPr>
        <w:t xml:space="preserve"> and the more time will be subtracted for a miss- eventually, you will lose because you can’t keep up. The game is meant to entertain, but more specifically, it is designed in a way that should be attractive to users who want a simple or quick experience with relatively low-mental involvement. This game should be easy to pick up and play one round while waiting in a queue or for short, immediate entertainment.</w:t>
      </w:r>
    </w:p>
    <w:p w:rsidR="000849B6" w:rsidRPr="00870D1F" w:rsidRDefault="00596529">
      <w:pPr>
        <w:pStyle w:val="Heading2"/>
        <w:numPr>
          <w:ilvl w:val="1"/>
          <w:numId w:val="1"/>
        </w:numPr>
      </w:pPr>
      <w:r w:rsidRPr="00870D1F">
        <w:t>References</w:t>
      </w:r>
    </w:p>
    <w:p w:rsidR="000849B6" w:rsidRPr="00870D1F" w:rsidRDefault="009F065E">
      <w:bookmarkStart w:id="74" w:name="h.4d34og8" w:colFirst="0" w:colLast="0"/>
      <w:bookmarkEnd w:id="74"/>
      <w:ins w:id="75" w:author="Colton Young" w:date="2016-04-19T10:27:00Z">
        <w:r w:rsidRPr="00870D1F">
          <w:rPr>
            <w:rFonts w:ascii="Arial" w:eastAsia="Arial" w:hAnsi="Arial" w:cs="Arial"/>
            <w:sz w:val="22"/>
            <w:szCs w:val="22"/>
          </w:rPr>
          <w:t xml:space="preserve">Minimum required specs: </w:t>
        </w:r>
      </w:ins>
      <w:ins w:id="76" w:author="Colton Young" w:date="2016-04-19T10:30:00Z">
        <w:r w:rsidRPr="00870D1F">
          <w:rPr>
            <w:rFonts w:ascii="Arial" w:eastAsia="Arial" w:hAnsi="Arial" w:cs="Arial"/>
            <w:sz w:val="22"/>
            <w:szCs w:val="22"/>
          </w:rPr>
          <w:t>Android 2.3.1 Gingerbread or higher</w:t>
        </w:r>
      </w:ins>
    </w:p>
    <w:p w:rsidR="000849B6" w:rsidRPr="00870D1F" w:rsidRDefault="00596529">
      <w:pPr>
        <w:pStyle w:val="Heading1"/>
        <w:numPr>
          <w:ilvl w:val="0"/>
          <w:numId w:val="1"/>
        </w:numPr>
      </w:pPr>
      <w:r w:rsidRPr="00870D1F">
        <w:lastRenderedPageBreak/>
        <w:t>Overall Description</w:t>
      </w:r>
    </w:p>
    <w:p w:rsidR="000849B6" w:rsidRPr="00870D1F" w:rsidRDefault="00596529">
      <w:pPr>
        <w:pStyle w:val="Heading2"/>
        <w:numPr>
          <w:ilvl w:val="1"/>
          <w:numId w:val="1"/>
        </w:numPr>
      </w:pPr>
      <w:bookmarkStart w:id="77" w:name="h.2s8eyo1" w:colFirst="0" w:colLast="0"/>
      <w:bookmarkEnd w:id="77"/>
      <w:r w:rsidRPr="00870D1F">
        <w:t>Product Perspective</w:t>
      </w:r>
    </w:p>
    <w:p w:rsidR="000849B6" w:rsidRPr="00870D1F" w:rsidRDefault="00596529">
      <w:bookmarkStart w:id="78" w:name="h.17dp8vu" w:colFirst="0" w:colLast="0"/>
      <w:bookmarkEnd w:id="78"/>
      <w:r w:rsidRPr="00870D1F">
        <w:rPr>
          <w:rFonts w:ascii="Arial" w:eastAsia="Arial" w:hAnsi="Arial" w:cs="Arial"/>
          <w:sz w:val="22"/>
          <w:szCs w:val="22"/>
        </w:rPr>
        <w:t xml:space="preserve">This product is intended to be a wholly self-reliant product that could feasibly be released to a mass market (i.e. </w:t>
      </w:r>
      <w:del w:id="79" w:author="Colton Young" w:date="2016-03-21T10:15:00Z">
        <w:r w:rsidRPr="00870D1F" w:rsidDel="005450DC">
          <w:rPr>
            <w:rFonts w:ascii="Arial" w:eastAsia="Arial" w:hAnsi="Arial" w:cs="Arial"/>
            <w:sz w:val="22"/>
            <w:szCs w:val="22"/>
          </w:rPr>
          <w:delText>the Google Play Store</w:delText>
        </w:r>
      </w:del>
      <w:ins w:id="80" w:author="Colton Young" w:date="2016-03-21T10:15:00Z">
        <w:r w:rsidR="005450DC" w:rsidRPr="00870D1F">
          <w:rPr>
            <w:rFonts w:ascii="Arial" w:eastAsia="Arial" w:hAnsi="Arial" w:cs="Arial"/>
            <w:sz w:val="22"/>
            <w:szCs w:val="22"/>
          </w:rPr>
          <w:t>as a downloadable game</w:t>
        </w:r>
      </w:ins>
      <w:r w:rsidRPr="00870D1F">
        <w:rPr>
          <w:rFonts w:ascii="Arial" w:eastAsia="Arial" w:hAnsi="Arial" w:cs="Arial"/>
          <w:sz w:val="22"/>
          <w:szCs w:val="22"/>
        </w:rPr>
        <w:t>) and enjoyed by users. The product is part of an educational experience for the software engineers.</w:t>
      </w:r>
    </w:p>
    <w:p w:rsidR="000849B6" w:rsidRPr="00870D1F" w:rsidRDefault="00596529">
      <w:pPr>
        <w:pStyle w:val="Heading2"/>
        <w:numPr>
          <w:ilvl w:val="1"/>
          <w:numId w:val="1"/>
        </w:numPr>
      </w:pPr>
      <w:r w:rsidRPr="00870D1F">
        <w:t>Product Features</w:t>
      </w:r>
    </w:p>
    <w:p w:rsidR="000849B6" w:rsidRPr="00870D1F" w:rsidRDefault="00596529">
      <w:bookmarkStart w:id="81" w:name="h.3rdcrjn" w:colFirst="0" w:colLast="0"/>
      <w:bookmarkEnd w:id="81"/>
      <w:r w:rsidRPr="00870D1F">
        <w:rPr>
          <w:rFonts w:ascii="Arial" w:eastAsia="Arial" w:hAnsi="Arial" w:cs="Arial"/>
          <w:sz w:val="22"/>
          <w:szCs w:val="22"/>
        </w:rPr>
        <w:t xml:space="preserve">The product will be a compilation of multiple game systems such as reaction-based reward and negligence-based punishment and escalating difficulty. </w:t>
      </w:r>
      <w:del w:id="82" w:author="Colton Young" w:date="2016-03-21T10:16:00Z">
        <w:r w:rsidRPr="00870D1F" w:rsidDel="005450DC">
          <w:rPr>
            <w:rFonts w:ascii="Arial" w:eastAsia="Arial" w:hAnsi="Arial" w:cs="Arial"/>
            <w:sz w:val="22"/>
            <w:szCs w:val="22"/>
          </w:rPr>
          <w:delText>Game modes will be differentiated to offer unique experiences based on the same underlying game mechanics, such as a mode where the user competes for a high score and another mode where the user competes to attain certain levels of proficiency</w:delText>
        </w:r>
      </w:del>
      <w:ins w:id="83" w:author="Colton Young" w:date="2016-03-21T10:16:00Z">
        <w:r w:rsidR="005450DC" w:rsidRPr="00870D1F">
          <w:rPr>
            <w:rFonts w:ascii="Arial" w:eastAsia="Arial" w:hAnsi="Arial" w:cs="Arial"/>
            <w:sz w:val="22"/>
            <w:szCs w:val="22"/>
          </w:rPr>
          <w:t>There will be only one game mode where the user attempts to keep the clock from reaching 0 by tapping as many shapes as possible</w:t>
        </w:r>
      </w:ins>
      <w:r w:rsidRPr="00870D1F">
        <w:rPr>
          <w:rFonts w:ascii="Arial" w:eastAsia="Arial" w:hAnsi="Arial" w:cs="Arial"/>
          <w:sz w:val="22"/>
          <w:szCs w:val="22"/>
        </w:rPr>
        <w:t>. The shapes that will shrink and are the target of the user’s input will likely be instances that have some random or constant modifiers applied to them</w:t>
      </w:r>
    </w:p>
    <w:p w:rsidR="000849B6" w:rsidRPr="00870D1F" w:rsidRDefault="00596529">
      <w:pPr>
        <w:pStyle w:val="Heading2"/>
        <w:numPr>
          <w:ilvl w:val="1"/>
          <w:numId w:val="1"/>
        </w:numPr>
      </w:pPr>
      <w:r w:rsidRPr="00870D1F">
        <w:t>User Classes and Characteristics</w:t>
      </w:r>
    </w:p>
    <w:p w:rsidR="000849B6" w:rsidRPr="00870D1F" w:rsidRDefault="00596529">
      <w:bookmarkStart w:id="84" w:name="h.26in1rg" w:colFirst="0" w:colLast="0"/>
      <w:bookmarkEnd w:id="84"/>
      <w:r w:rsidRPr="00870D1F">
        <w:t xml:space="preserve">Project Haptic Lightning will have one primary user class, the player.  Members of this user class may be for ages 5+ and will have basic </w:t>
      </w:r>
      <w:del w:id="85" w:author="Colton Young" w:date="2016-03-21T10:16:00Z">
        <w:r w:rsidRPr="00870D1F" w:rsidDel="005450DC">
          <w:delText>mobile device</w:delText>
        </w:r>
      </w:del>
      <w:ins w:id="86" w:author="Colton Young" w:date="2016-03-21T10:16:00Z">
        <w:r w:rsidR="005450DC" w:rsidRPr="00870D1F">
          <w:t>computer</w:t>
        </w:r>
      </w:ins>
      <w:r w:rsidRPr="00870D1F">
        <w:t xml:space="preserve"> literacy skills (such as device navigation).  There are no strict educational requirements for this user class.</w:t>
      </w:r>
    </w:p>
    <w:p w:rsidR="000849B6" w:rsidRPr="00870D1F" w:rsidRDefault="00596529">
      <w:pPr>
        <w:pStyle w:val="Heading2"/>
        <w:numPr>
          <w:ilvl w:val="1"/>
          <w:numId w:val="1"/>
        </w:numPr>
      </w:pPr>
      <w:r w:rsidRPr="00870D1F">
        <w:t>Operating Environment</w:t>
      </w:r>
    </w:p>
    <w:p w:rsidR="000849B6" w:rsidRPr="00870D1F" w:rsidRDefault="00596529">
      <w:bookmarkStart w:id="87" w:name="h.lnxbz9" w:colFirst="0" w:colLast="0"/>
      <w:bookmarkEnd w:id="87"/>
      <w:r w:rsidRPr="00870D1F">
        <w:rPr>
          <w:rFonts w:ascii="Arial" w:eastAsia="Arial" w:hAnsi="Arial" w:cs="Arial"/>
          <w:sz w:val="22"/>
          <w:szCs w:val="22"/>
        </w:rPr>
        <w:t xml:space="preserve">The game will be used on a hardware device </w:t>
      </w:r>
      <w:del w:id="88" w:author="Colton Young" w:date="2016-03-21T10:17:00Z">
        <w:r w:rsidRPr="00870D1F" w:rsidDel="005450DC">
          <w:rPr>
            <w:rFonts w:ascii="Arial" w:eastAsia="Arial" w:hAnsi="Arial" w:cs="Arial"/>
            <w:sz w:val="22"/>
            <w:szCs w:val="22"/>
          </w:rPr>
          <w:delText>such as an Android smartphone or tablet</w:delText>
        </w:r>
      </w:del>
      <w:ins w:id="89" w:author="Colton Young" w:date="2016-03-21T10:17:00Z">
        <w:r w:rsidR="005450DC" w:rsidRPr="00870D1F">
          <w:rPr>
            <w:rFonts w:ascii="Arial" w:eastAsia="Arial" w:hAnsi="Arial" w:cs="Arial"/>
            <w:sz w:val="22"/>
            <w:szCs w:val="22"/>
          </w:rPr>
          <w:t>that runs a Windows OS</w:t>
        </w:r>
      </w:ins>
      <w:r w:rsidRPr="00870D1F">
        <w:rPr>
          <w:rFonts w:ascii="Arial" w:eastAsia="Arial" w:hAnsi="Arial" w:cs="Arial"/>
          <w:sz w:val="22"/>
          <w:szCs w:val="22"/>
        </w:rPr>
        <w:t xml:space="preserve"> and will run using the very flexible Unity Game Engine. We will use the 2D variant of this engine to create both the user interface for menus as well as for the game design itself. The game might draw on assets created from one of many asset design applications or from the Unity asset store itself. </w:t>
      </w:r>
      <w:del w:id="90" w:author="Colton Young" w:date="2016-03-21T10:18:00Z">
        <w:r w:rsidRPr="00870D1F" w:rsidDel="005450DC">
          <w:rPr>
            <w:rFonts w:ascii="Arial" w:eastAsia="Arial" w:hAnsi="Arial" w:cs="Arial"/>
            <w:sz w:val="22"/>
            <w:szCs w:val="22"/>
          </w:rPr>
          <w:delText>The product will also have to integrate with some sort of network capabilities (which Unity currently offers in a beta phase) to allow the leaderboard to exist.</w:delText>
        </w:r>
      </w:del>
      <w:ins w:id="91" w:author="Colton Young" w:date="2016-03-21T10:18:00Z">
        <w:r w:rsidR="005450DC" w:rsidRPr="00870D1F">
          <w:rPr>
            <w:rFonts w:ascii="Arial" w:eastAsia="Arial" w:hAnsi="Arial" w:cs="Arial"/>
            <w:sz w:val="22"/>
            <w:szCs w:val="22"/>
          </w:rPr>
          <w:t>The product may use a database service to store high scores.</w:t>
        </w:r>
      </w:ins>
    </w:p>
    <w:p w:rsidR="000849B6" w:rsidRPr="00870D1F" w:rsidRDefault="00596529">
      <w:pPr>
        <w:pStyle w:val="Heading2"/>
        <w:numPr>
          <w:ilvl w:val="1"/>
          <w:numId w:val="1"/>
        </w:numPr>
      </w:pPr>
      <w:r w:rsidRPr="00870D1F">
        <w:t>Design and Implementation Constraints</w:t>
      </w:r>
    </w:p>
    <w:p w:rsidR="000849B6" w:rsidRPr="00870D1F" w:rsidRDefault="00596529" w:rsidP="005F31A0">
      <w:bookmarkStart w:id="92" w:name="h.35nkun2" w:colFirst="0" w:colLast="0"/>
      <w:bookmarkEnd w:id="92"/>
      <w:r w:rsidRPr="00870D1F">
        <w:rPr>
          <w:rFonts w:ascii="Arial" w:eastAsia="Arial" w:hAnsi="Arial" w:cs="Arial"/>
          <w:sz w:val="22"/>
          <w:szCs w:val="22"/>
        </w:rPr>
        <w:t xml:space="preserve">Hardware limitations for Project Haptic Lightning </w:t>
      </w:r>
      <w:r w:rsidR="005F31A0" w:rsidRPr="00870D1F">
        <w:rPr>
          <w:rFonts w:ascii="Arial" w:eastAsia="Arial" w:hAnsi="Arial" w:cs="Arial"/>
          <w:sz w:val="22"/>
          <w:szCs w:val="22"/>
        </w:rPr>
        <w:t xml:space="preserve">will be minimal, requiring </w:t>
      </w:r>
      <w:ins w:id="93" w:author="Colton Young" w:date="2016-04-19T10:30:00Z">
        <w:r w:rsidR="009F065E" w:rsidRPr="00870D1F">
          <w:rPr>
            <w:rFonts w:ascii="Arial" w:eastAsia="Arial" w:hAnsi="Arial" w:cs="Arial"/>
            <w:sz w:val="22"/>
            <w:szCs w:val="22"/>
          </w:rPr>
          <w:t>Android OS 2.3.1 Gingerbread</w:t>
        </w:r>
      </w:ins>
      <w:r w:rsidR="005F31A0" w:rsidRPr="00870D1F">
        <w:rPr>
          <w:rFonts w:ascii="Arial" w:eastAsia="Arial" w:hAnsi="Arial" w:cs="Arial"/>
          <w:sz w:val="22"/>
          <w:szCs w:val="22"/>
        </w:rPr>
        <w:t xml:space="preserve"> or higher</w:t>
      </w:r>
      <w:r w:rsidRPr="00870D1F">
        <w:rPr>
          <w:rFonts w:ascii="Arial" w:eastAsia="Arial" w:hAnsi="Arial" w:cs="Arial"/>
          <w:sz w:val="22"/>
          <w:szCs w:val="22"/>
        </w:rPr>
        <w:t xml:space="preserve">. </w:t>
      </w:r>
      <w:ins w:id="94" w:author="Colton Young" w:date="2016-04-19T10:28:00Z">
        <w:r w:rsidR="009F065E" w:rsidRPr="00870D1F">
          <w:rPr>
            <w:rFonts w:ascii="Arial" w:eastAsia="Arial" w:hAnsi="Arial" w:cs="Arial"/>
            <w:sz w:val="22"/>
            <w:szCs w:val="22"/>
          </w:rPr>
          <w:t>The app must be able to write to a file to store necessary long-term data.</w:t>
        </w:r>
      </w:ins>
      <w:r w:rsidR="005F31A0" w:rsidRPr="00870D1F">
        <w:t xml:space="preserve"> </w:t>
      </w:r>
    </w:p>
    <w:p w:rsidR="000849B6" w:rsidRPr="00870D1F" w:rsidRDefault="00596529">
      <w:pPr>
        <w:pStyle w:val="Heading2"/>
        <w:numPr>
          <w:ilvl w:val="1"/>
          <w:numId w:val="1"/>
        </w:numPr>
      </w:pPr>
      <w:r w:rsidRPr="00870D1F">
        <w:t>Assumptions and Dependencies</w:t>
      </w:r>
    </w:p>
    <w:p w:rsidR="000849B6" w:rsidRPr="00870D1F" w:rsidRDefault="00596529">
      <w:bookmarkStart w:id="95" w:name="h.44sinio" w:colFirst="0" w:colLast="0"/>
      <w:bookmarkEnd w:id="95"/>
      <w:r w:rsidRPr="00870D1F">
        <w:rPr>
          <w:rFonts w:ascii="Arial" w:eastAsia="Arial" w:hAnsi="Arial" w:cs="Arial"/>
          <w:sz w:val="22"/>
          <w:szCs w:val="22"/>
        </w:rPr>
        <w:t>With mobile games such as Project Haptic Lightning, a free-to-play model is usually used with ad space generating revenue for the product. Our assumption is that, given we are able to provide space for ads, there will be outside parties willing to use the ad-space.</w:t>
      </w:r>
      <w:r w:rsidRPr="00870D1F">
        <w:rPr>
          <w:rFonts w:ascii="Arial" w:eastAsia="Arial" w:hAnsi="Arial" w:cs="Arial"/>
          <w:i/>
          <w:sz w:val="22"/>
          <w:szCs w:val="22"/>
        </w:rPr>
        <w:t xml:space="preserve"> </w:t>
      </w:r>
      <w:r w:rsidRPr="00870D1F">
        <w:rPr>
          <w:rFonts w:ascii="Arial" w:eastAsia="Arial" w:hAnsi="Arial" w:cs="Arial"/>
          <w:sz w:val="22"/>
          <w:szCs w:val="22"/>
        </w:rPr>
        <w:t>It is also assumed that the Unity game engine will be reliable and robust. We plan to use assets from the Unity Asset Store if we cannot generate them on our own. We will depend on the assets being fully functional.</w:t>
      </w:r>
    </w:p>
    <w:p w:rsidR="000849B6" w:rsidRPr="00870D1F" w:rsidRDefault="00596529">
      <w:pPr>
        <w:pStyle w:val="Heading1"/>
        <w:numPr>
          <w:ilvl w:val="0"/>
          <w:numId w:val="1"/>
        </w:numPr>
      </w:pPr>
      <w:r w:rsidRPr="00870D1F">
        <w:lastRenderedPageBreak/>
        <w:t>System Features</w:t>
      </w:r>
    </w:p>
    <w:p w:rsidR="000849B6" w:rsidRPr="00870D1F" w:rsidRDefault="00596529">
      <w:pPr>
        <w:pStyle w:val="Heading2"/>
        <w:numPr>
          <w:ilvl w:val="1"/>
          <w:numId w:val="1"/>
        </w:numPr>
        <w:rPr>
          <w:rPrChange w:id="96" w:author="Colton Young" w:date="2016-04-19T10:30:00Z">
            <w:rPr/>
          </w:rPrChange>
        </w:rPr>
      </w:pPr>
      <w:r w:rsidRPr="00870D1F">
        <w:rPr>
          <w:rPrChange w:id="97" w:author="Colton Young" w:date="2016-04-19T10:30:00Z">
            <w:rPr/>
          </w:rPrChange>
        </w:rPr>
        <w:t>Timer</w:t>
      </w:r>
    </w:p>
    <w:p w:rsidR="000849B6" w:rsidRPr="00870D1F" w:rsidRDefault="00596529">
      <w:pPr>
        <w:spacing w:before="120" w:after="120"/>
        <w:ind w:left="634"/>
      </w:pPr>
      <w:r w:rsidRPr="00870D1F">
        <w:t>3.1.1</w:t>
      </w:r>
      <w:r w:rsidRPr="00870D1F">
        <w:tab/>
        <w:t>Description and Priority</w:t>
      </w:r>
    </w:p>
    <w:p w:rsidR="000849B6" w:rsidRPr="00870D1F" w:rsidRDefault="00596529">
      <w:pPr>
        <w:ind w:left="1350" w:hanging="716"/>
      </w:pPr>
      <w:r w:rsidRPr="00870D1F">
        <w:rPr>
          <w:rFonts w:ascii="Arial" w:eastAsia="Arial" w:hAnsi="Arial" w:cs="Arial"/>
          <w:i/>
          <w:sz w:val="22"/>
          <w:szCs w:val="22"/>
        </w:rPr>
        <w:t>High Priority- A working timer that is displayed on the screen for the user to see when playing the game.</w:t>
      </w:r>
      <w:ins w:id="98" w:author="Colton Young" w:date="2016-03-21T10:30:00Z">
        <w:r w:rsidR="00B06D10" w:rsidRPr="00870D1F">
          <w:rPr>
            <w:rFonts w:ascii="Arial" w:eastAsia="Arial" w:hAnsi="Arial" w:cs="Arial"/>
            <w:i/>
            <w:sz w:val="22"/>
            <w:szCs w:val="22"/>
          </w:rPr>
          <w:t xml:space="preserve"> Timer will be displayed as a bar that grows for successful taps and shrinks for misses</w:t>
        </w:r>
      </w:ins>
    </w:p>
    <w:p w:rsidR="000849B6" w:rsidRPr="00870D1F" w:rsidRDefault="00596529">
      <w:pPr>
        <w:spacing w:before="120" w:after="120"/>
        <w:ind w:left="634"/>
      </w:pPr>
      <w:r w:rsidRPr="00870D1F">
        <w:t>3.1.2</w:t>
      </w:r>
      <w:r w:rsidRPr="00870D1F">
        <w:tab/>
        <w:t>Stimulus/Response Sequences</w:t>
      </w:r>
    </w:p>
    <w:p w:rsidR="000849B6" w:rsidRPr="00870D1F" w:rsidRDefault="00596529">
      <w:pPr>
        <w:ind w:left="1350" w:hanging="716"/>
      </w:pPr>
      <w:r w:rsidRPr="00870D1F">
        <w:rPr>
          <w:rFonts w:ascii="Arial" w:eastAsia="Arial" w:hAnsi="Arial" w:cs="Arial"/>
          <w:i/>
          <w:sz w:val="22"/>
          <w:szCs w:val="22"/>
        </w:rPr>
        <w:t>Users can affect the timer by adequately and efficiently clicking shapes to add time to the running clock. Users can also lose time on the clock by letting shapes shrink to nothing or tapping outside of a shape.</w:t>
      </w:r>
    </w:p>
    <w:p w:rsidR="000849B6" w:rsidRPr="00870D1F" w:rsidRDefault="00596529">
      <w:pPr>
        <w:spacing w:before="120" w:after="120"/>
        <w:ind w:left="634"/>
      </w:pPr>
      <w:r w:rsidRPr="00870D1F">
        <w:t>3.1.3</w:t>
      </w:r>
      <w:r w:rsidRPr="00870D1F">
        <w:tab/>
        <w:t>Functional Requirements</w:t>
      </w:r>
    </w:p>
    <w:p w:rsidR="000849B6" w:rsidRPr="00870D1F" w:rsidRDefault="00596529">
      <w:pPr>
        <w:ind w:left="1350" w:hanging="716"/>
      </w:pPr>
      <w:r w:rsidRPr="00870D1F">
        <w:rPr>
          <w:rFonts w:ascii="Arial" w:eastAsia="Arial" w:hAnsi="Arial" w:cs="Arial"/>
          <w:i/>
          <w:sz w:val="22"/>
          <w:szCs w:val="22"/>
        </w:rPr>
        <w:t xml:space="preserve">The clock will </w:t>
      </w:r>
      <w:del w:id="99" w:author="Colton Young" w:date="2016-03-21T10:31:00Z">
        <w:r w:rsidRPr="00870D1F" w:rsidDel="00B06D10">
          <w:rPr>
            <w:rFonts w:ascii="Arial" w:eastAsia="Arial" w:hAnsi="Arial" w:cs="Arial"/>
            <w:i/>
            <w:sz w:val="22"/>
            <w:szCs w:val="22"/>
          </w:rPr>
          <w:delText>display up to 2 degrees of accuracy and will update by adding or subtracting time.</w:delText>
        </w:r>
      </w:del>
      <w:ins w:id="100" w:author="Colton Young" w:date="2016-03-21T10:31:00Z">
        <w:r w:rsidR="00B06D10" w:rsidRPr="00870D1F">
          <w:rPr>
            <w:rFonts w:ascii="Arial" w:eastAsia="Arial" w:hAnsi="Arial" w:cs="Arial"/>
            <w:i/>
            <w:sz w:val="22"/>
            <w:szCs w:val="22"/>
          </w:rPr>
          <w:t>be displayed as a bar that grows and shrinks with successful or failed taps.</w:t>
        </w:r>
      </w:ins>
      <w:r w:rsidRPr="00870D1F">
        <w:rPr>
          <w:rFonts w:ascii="Arial" w:eastAsia="Arial" w:hAnsi="Arial" w:cs="Arial"/>
          <w:i/>
          <w:sz w:val="22"/>
          <w:szCs w:val="22"/>
        </w:rPr>
        <w:t xml:space="preserve"> The clock will not run past 0:00. The clock will not deduct time past 0:00.</w:t>
      </w:r>
    </w:p>
    <w:p w:rsidR="000849B6" w:rsidRPr="00870D1F" w:rsidRDefault="000849B6">
      <w:pPr>
        <w:ind w:left="1350" w:hanging="716"/>
      </w:pPr>
    </w:p>
    <w:p w:rsidR="000849B6" w:rsidRPr="00870D1F" w:rsidRDefault="00596529">
      <w:pPr>
        <w:ind w:left="2348" w:hanging="994"/>
      </w:pPr>
      <w:r w:rsidRPr="00870D1F">
        <w:t>REQ-1:</w:t>
      </w:r>
      <w:r w:rsidRPr="00870D1F">
        <w:tab/>
        <w:t>TIMER/TMR</w:t>
      </w:r>
    </w:p>
    <w:p w:rsidR="000849B6" w:rsidRPr="00870D1F" w:rsidRDefault="000849B6">
      <w:pPr>
        <w:ind w:left="2348" w:hanging="994"/>
      </w:pPr>
    </w:p>
    <w:p w:rsidR="000849B6" w:rsidRPr="00870D1F" w:rsidRDefault="00596529">
      <w:pPr>
        <w:ind w:left="2348" w:hanging="994"/>
      </w:pPr>
      <w:r w:rsidRPr="00870D1F">
        <w:t>User Story- Johnny Cats wants to play a game that pushes him to be quick to react. He wants to know just how quick he needs to be at all times, so something like a timer that shows how much longer he has left before he loses would make a game enjoyable for him.</w:t>
      </w:r>
    </w:p>
    <w:p w:rsidR="000849B6" w:rsidRPr="00870D1F" w:rsidRDefault="00596529">
      <w:pPr>
        <w:pStyle w:val="Heading2"/>
        <w:numPr>
          <w:ilvl w:val="1"/>
          <w:numId w:val="1"/>
        </w:numPr>
        <w:rPr>
          <w:rPrChange w:id="101" w:author="Colton Young" w:date="2016-04-19T10:30:00Z">
            <w:rPr/>
          </w:rPrChange>
        </w:rPr>
      </w:pPr>
      <w:r w:rsidRPr="00870D1F">
        <w:rPr>
          <w:rPrChange w:id="102" w:author="Colton Young" w:date="2016-04-19T10:30:00Z">
            <w:rPr/>
          </w:rPrChange>
        </w:rPr>
        <w:t>Randomly Appearing Shapes</w:t>
      </w:r>
    </w:p>
    <w:p w:rsidR="000849B6" w:rsidRPr="00870D1F" w:rsidRDefault="00596529">
      <w:pPr>
        <w:spacing w:before="120" w:after="120"/>
        <w:ind w:left="634"/>
      </w:pPr>
      <w:r w:rsidRPr="00870D1F">
        <w:t>3.2.1</w:t>
      </w:r>
      <w:r w:rsidRPr="00870D1F">
        <w:tab/>
        <w:t>Description and Priority</w:t>
      </w:r>
    </w:p>
    <w:p w:rsidR="000849B6" w:rsidRPr="00870D1F" w:rsidRDefault="00596529">
      <w:pPr>
        <w:ind w:left="1350" w:hanging="716"/>
      </w:pPr>
      <w:r w:rsidRPr="00870D1F">
        <w:rPr>
          <w:rFonts w:ascii="Arial" w:eastAsia="Arial" w:hAnsi="Arial" w:cs="Arial"/>
          <w:i/>
          <w:sz w:val="22"/>
          <w:szCs w:val="22"/>
        </w:rPr>
        <w:t>High Priority- Random shapes will appear randomly within the game space.</w:t>
      </w:r>
    </w:p>
    <w:p w:rsidR="000849B6" w:rsidRPr="00870D1F" w:rsidRDefault="00596529">
      <w:pPr>
        <w:spacing w:before="120" w:after="120"/>
        <w:ind w:left="634"/>
      </w:pPr>
      <w:r w:rsidRPr="00870D1F">
        <w:t>3.2.2</w:t>
      </w:r>
      <w:r w:rsidRPr="00870D1F">
        <w:tab/>
        <w:t>Stimulus/Response Sequences</w:t>
      </w:r>
    </w:p>
    <w:p w:rsidR="000849B6" w:rsidRPr="00870D1F" w:rsidRDefault="00596529">
      <w:pPr>
        <w:ind w:left="1350" w:hanging="716"/>
      </w:pPr>
      <w:r w:rsidRPr="00870D1F">
        <w:rPr>
          <w:rFonts w:ascii="Arial" w:eastAsia="Arial" w:hAnsi="Arial" w:cs="Arial"/>
          <w:i/>
          <w:sz w:val="22"/>
          <w:szCs w:val="22"/>
        </w:rPr>
        <w:t xml:space="preserve">The User will have no control over the appearance of the shapes in normal mode. In normal mode, the shapes will appear increasingly quickly over time. In the second mode, the user will essentially have control over the shapes appearing because they appear immediately after the previous shape is pressed. </w:t>
      </w:r>
    </w:p>
    <w:p w:rsidR="000849B6" w:rsidRPr="00870D1F" w:rsidRDefault="00596529">
      <w:pPr>
        <w:spacing w:before="120" w:after="120"/>
        <w:ind w:left="634"/>
      </w:pPr>
      <w:r w:rsidRPr="00870D1F">
        <w:t>3.2.3</w:t>
      </w:r>
      <w:r w:rsidRPr="00870D1F">
        <w:tab/>
        <w:t>Functional Requirements</w:t>
      </w:r>
    </w:p>
    <w:p w:rsidR="000849B6" w:rsidRPr="00870D1F" w:rsidRDefault="00596529">
      <w:pPr>
        <w:ind w:left="1350" w:hanging="716"/>
      </w:pPr>
      <w:r w:rsidRPr="00870D1F">
        <w:rPr>
          <w:rFonts w:ascii="Arial" w:eastAsia="Arial" w:hAnsi="Arial" w:cs="Arial"/>
          <w:i/>
          <w:sz w:val="22"/>
          <w:szCs w:val="22"/>
        </w:rPr>
        <w:t>In the normal mode where shapes appear increasingly quickly, we will need some exponential function that will ramp up difficulty over time by increasing the speed at which shapes appear. For the second game mode, shapes will merely need to appear as soon as the previous one is gone.</w:t>
      </w:r>
    </w:p>
    <w:p w:rsidR="000849B6" w:rsidRPr="00870D1F" w:rsidRDefault="000849B6">
      <w:pPr>
        <w:ind w:left="1350" w:hanging="716"/>
      </w:pPr>
    </w:p>
    <w:p w:rsidR="000849B6" w:rsidRPr="00870D1F" w:rsidRDefault="00596529">
      <w:r w:rsidRPr="00870D1F">
        <w:t>REQ-1:</w:t>
      </w:r>
      <w:r w:rsidRPr="00870D1F">
        <w:tab/>
        <w:t>APPEAR/APPR</w:t>
      </w:r>
    </w:p>
    <w:p w:rsidR="000849B6" w:rsidRPr="00870D1F" w:rsidRDefault="000849B6">
      <w:pPr>
        <w:ind w:left="2348" w:hanging="994"/>
      </w:pPr>
    </w:p>
    <w:p w:rsidR="000849B6" w:rsidRPr="00870D1F" w:rsidRDefault="00596529">
      <w:pPr>
        <w:ind w:left="2348" w:hanging="994"/>
      </w:pPr>
      <w:r w:rsidRPr="00870D1F">
        <w:lastRenderedPageBreak/>
        <w:t xml:space="preserve">User Story-Sammy Sprinkles wants to play a game that’s a little bit different each time. He doesn’t like the traditional </w:t>
      </w:r>
      <w:r w:rsidRPr="00870D1F">
        <w:rPr>
          <w:i/>
        </w:rPr>
        <w:t xml:space="preserve">level </w:t>
      </w:r>
      <w:r w:rsidRPr="00870D1F">
        <w:t>structure of most games, but instead likes when a game keeps mechanics the same but varies the challenge by giving him a new scenario each time he plays.</w:t>
      </w:r>
    </w:p>
    <w:p w:rsidR="000849B6" w:rsidRPr="00870D1F" w:rsidRDefault="00596529">
      <w:pPr>
        <w:pStyle w:val="Heading2"/>
        <w:numPr>
          <w:ilvl w:val="1"/>
          <w:numId w:val="1"/>
        </w:numPr>
        <w:rPr>
          <w:rPrChange w:id="103" w:author="Colton Young" w:date="2016-04-19T10:31:00Z">
            <w:rPr/>
          </w:rPrChange>
        </w:rPr>
      </w:pPr>
      <w:r w:rsidRPr="00870D1F">
        <w:rPr>
          <w:rPrChange w:id="104" w:author="Colton Young" w:date="2016-04-19T10:31:00Z">
            <w:rPr/>
          </w:rPrChange>
        </w:rPr>
        <w:t>Shrinking Shapes</w:t>
      </w:r>
    </w:p>
    <w:p w:rsidR="000849B6" w:rsidRPr="00870D1F" w:rsidRDefault="00596529">
      <w:pPr>
        <w:spacing w:before="120" w:after="120"/>
        <w:ind w:left="634"/>
      </w:pPr>
      <w:r w:rsidRPr="00870D1F">
        <w:t>3.3.1</w:t>
      </w:r>
      <w:r w:rsidRPr="00870D1F">
        <w:tab/>
        <w:t>Description and Priority</w:t>
      </w:r>
    </w:p>
    <w:p w:rsidR="000849B6" w:rsidRPr="00870D1F" w:rsidRDefault="00596529">
      <w:pPr>
        <w:ind w:left="1350" w:hanging="716"/>
      </w:pPr>
      <w:r w:rsidRPr="00870D1F">
        <w:rPr>
          <w:rFonts w:ascii="Arial" w:eastAsia="Arial" w:hAnsi="Arial" w:cs="Arial"/>
          <w:i/>
          <w:sz w:val="22"/>
          <w:szCs w:val="22"/>
        </w:rPr>
        <w:t>High Priority- From the moment the shape appears, it will shrink, slowly at first, but then rapidly after a half-second or so</w:t>
      </w:r>
    </w:p>
    <w:p w:rsidR="000849B6" w:rsidRPr="00870D1F" w:rsidRDefault="00596529">
      <w:pPr>
        <w:spacing w:before="120" w:after="120"/>
        <w:ind w:left="634"/>
      </w:pPr>
      <w:r w:rsidRPr="00870D1F">
        <w:t>3.3.2</w:t>
      </w:r>
      <w:r w:rsidRPr="00870D1F">
        <w:tab/>
        <w:t>Stimulus/Response Sequences</w:t>
      </w:r>
    </w:p>
    <w:p w:rsidR="000849B6" w:rsidRPr="00870D1F" w:rsidRDefault="00596529">
      <w:pPr>
        <w:ind w:left="1350" w:hanging="716"/>
      </w:pPr>
      <w:r w:rsidRPr="00870D1F">
        <w:rPr>
          <w:rFonts w:ascii="Arial" w:eastAsia="Arial" w:hAnsi="Arial" w:cs="Arial"/>
          <w:i/>
          <w:sz w:val="22"/>
          <w:szCs w:val="22"/>
        </w:rPr>
        <w:t xml:space="preserve">The User will have no control over the appearance of the shapes in normal mode. In normal mode, the shapes will appear increasingly quickly over time. In the second mode, the user will essentially have control over the shapes appearing because they appear immediately after the previous shape is pressed. </w:t>
      </w:r>
    </w:p>
    <w:p w:rsidR="000849B6" w:rsidRPr="00870D1F" w:rsidRDefault="00596529">
      <w:pPr>
        <w:spacing w:before="120" w:after="120"/>
        <w:ind w:left="634"/>
      </w:pPr>
      <w:r w:rsidRPr="00870D1F">
        <w:t>3.3.3</w:t>
      </w:r>
      <w:r w:rsidRPr="00870D1F">
        <w:tab/>
        <w:t>Functional Requirements</w:t>
      </w:r>
    </w:p>
    <w:p w:rsidR="000849B6" w:rsidRPr="00870D1F" w:rsidRDefault="00596529">
      <w:pPr>
        <w:ind w:left="1350" w:hanging="716"/>
      </w:pPr>
      <w:r w:rsidRPr="00870D1F">
        <w:rPr>
          <w:rFonts w:ascii="Arial" w:eastAsia="Arial" w:hAnsi="Arial" w:cs="Arial"/>
          <w:i/>
          <w:sz w:val="22"/>
          <w:szCs w:val="22"/>
        </w:rPr>
        <w:t>In the normal mode where shapes appear increasingly quickly, we will need some exponential function that will ramp up difficulty over time by increasing the speed at which shapes appear. For the second game mode, shapes will merely need to appear as soon as the previous one is gone.</w:t>
      </w:r>
    </w:p>
    <w:p w:rsidR="000849B6" w:rsidRPr="00870D1F" w:rsidRDefault="000849B6">
      <w:pPr>
        <w:ind w:left="1350" w:hanging="716"/>
      </w:pPr>
    </w:p>
    <w:p w:rsidR="000849B6" w:rsidRPr="00870D1F" w:rsidRDefault="00596529">
      <w:r w:rsidRPr="00870D1F">
        <w:t>REQ-1:</w:t>
      </w:r>
      <w:r w:rsidRPr="00870D1F">
        <w:tab/>
        <w:t>SHAPE/SHP</w:t>
      </w:r>
    </w:p>
    <w:p w:rsidR="000849B6" w:rsidRPr="00870D1F" w:rsidRDefault="000849B6">
      <w:pPr>
        <w:ind w:left="2348" w:hanging="994"/>
      </w:pPr>
    </w:p>
    <w:p w:rsidR="000849B6" w:rsidRPr="00870D1F" w:rsidRDefault="00596529">
      <w:pPr>
        <w:ind w:left="2348" w:hanging="994"/>
      </w:pPr>
      <w:r w:rsidRPr="00870D1F">
        <w:t xml:space="preserve">User Story-Mary Winters </w:t>
      </w:r>
      <w:proofErr w:type="gramStart"/>
      <w:r w:rsidRPr="00870D1F">
        <w:t>likes  a</w:t>
      </w:r>
      <w:proofErr w:type="gramEnd"/>
      <w:r w:rsidRPr="00870D1F">
        <w:t xml:space="preserve"> game where that rewards quick reaction. If she’s not quick to react, she feels like the gameplay should become harder, but still not impossible.</w:t>
      </w:r>
    </w:p>
    <w:p w:rsidR="000849B6" w:rsidRPr="00870D1F" w:rsidRDefault="00596529">
      <w:pPr>
        <w:pStyle w:val="Heading2"/>
        <w:numPr>
          <w:ilvl w:val="1"/>
          <w:numId w:val="1"/>
        </w:numPr>
        <w:contextualSpacing/>
        <w:rPr>
          <w:rPrChange w:id="105" w:author="Colton Young" w:date="2016-04-19T10:31:00Z">
            <w:rPr/>
          </w:rPrChange>
        </w:rPr>
      </w:pPr>
      <w:bookmarkStart w:id="106" w:name="h.s8jpxxsh8v2f" w:colFirst="0" w:colLast="0"/>
      <w:bookmarkEnd w:id="106"/>
      <w:r w:rsidRPr="00870D1F">
        <w:rPr>
          <w:rPrChange w:id="107" w:author="Colton Young" w:date="2016-04-19T10:31:00Z">
            <w:rPr/>
          </w:rPrChange>
        </w:rPr>
        <w:t>Deleting Shape Objects</w:t>
      </w:r>
    </w:p>
    <w:p w:rsidR="000849B6" w:rsidRPr="00870D1F" w:rsidRDefault="00596529">
      <w:pPr>
        <w:spacing w:before="120" w:after="120"/>
        <w:ind w:left="634"/>
      </w:pPr>
      <w:r w:rsidRPr="00870D1F">
        <w:t>3.3.1</w:t>
      </w:r>
      <w:r w:rsidRPr="00870D1F">
        <w:tab/>
        <w:t>Description and Priority</w:t>
      </w:r>
    </w:p>
    <w:p w:rsidR="000849B6" w:rsidRPr="00870D1F" w:rsidRDefault="00596529">
      <w:pPr>
        <w:ind w:left="1350" w:hanging="716"/>
      </w:pPr>
      <w:r w:rsidRPr="00870D1F">
        <w:rPr>
          <w:rFonts w:ascii="Arial" w:eastAsia="Arial" w:hAnsi="Arial" w:cs="Arial"/>
          <w:i/>
          <w:sz w:val="22"/>
          <w:szCs w:val="22"/>
        </w:rPr>
        <w:t>High Priority- When a shape shrinks past a certain threshold, it will be removed as an object</w:t>
      </w:r>
    </w:p>
    <w:p w:rsidR="000849B6" w:rsidRPr="00870D1F" w:rsidRDefault="00596529">
      <w:pPr>
        <w:spacing w:before="120" w:after="120"/>
        <w:ind w:left="634"/>
      </w:pPr>
      <w:r w:rsidRPr="00870D1F">
        <w:t>3.3.2</w:t>
      </w:r>
      <w:r w:rsidRPr="00870D1F">
        <w:tab/>
        <w:t>Stimulus/Response Sequences</w:t>
      </w:r>
    </w:p>
    <w:p w:rsidR="000849B6" w:rsidRPr="00870D1F" w:rsidRDefault="00596529">
      <w:pPr>
        <w:ind w:left="1350" w:hanging="716"/>
      </w:pPr>
      <w:r w:rsidRPr="00870D1F">
        <w:rPr>
          <w:rFonts w:ascii="Arial" w:eastAsia="Arial" w:hAnsi="Arial" w:cs="Arial"/>
          <w:i/>
          <w:sz w:val="22"/>
          <w:szCs w:val="22"/>
        </w:rPr>
        <w:t>The user will have no control over this object.</w:t>
      </w:r>
    </w:p>
    <w:p w:rsidR="000849B6" w:rsidRPr="00870D1F" w:rsidRDefault="00596529">
      <w:pPr>
        <w:spacing w:before="120" w:after="120"/>
        <w:ind w:left="634"/>
      </w:pPr>
      <w:r w:rsidRPr="00870D1F">
        <w:t>3.3.3</w:t>
      </w:r>
      <w:r w:rsidRPr="00870D1F">
        <w:tab/>
        <w:t>Functional Requirements</w:t>
      </w:r>
    </w:p>
    <w:p w:rsidR="000849B6" w:rsidRPr="00870D1F" w:rsidRDefault="00596529">
      <w:pPr>
        <w:ind w:left="1350" w:hanging="716"/>
      </w:pPr>
      <w:r w:rsidRPr="00870D1F">
        <w:rPr>
          <w:rFonts w:ascii="Arial" w:eastAsia="Arial" w:hAnsi="Arial" w:cs="Arial"/>
          <w:i/>
          <w:sz w:val="22"/>
          <w:szCs w:val="22"/>
        </w:rPr>
        <w:t>Shapes will have a threshold attribute that will be the same across all shapes and when the scale of the shape is shrunk past this value, it will be removed</w:t>
      </w:r>
    </w:p>
    <w:p w:rsidR="000849B6" w:rsidRPr="00870D1F" w:rsidRDefault="000849B6">
      <w:pPr>
        <w:ind w:left="1350" w:hanging="716"/>
      </w:pPr>
    </w:p>
    <w:p w:rsidR="000849B6" w:rsidRPr="00870D1F" w:rsidRDefault="00596529">
      <w:r w:rsidRPr="00870D1F">
        <w:t>REQ-1:</w:t>
      </w:r>
      <w:r w:rsidRPr="00870D1F">
        <w:tab/>
        <w:t>DELETE/DLT</w:t>
      </w:r>
    </w:p>
    <w:p w:rsidR="000849B6" w:rsidRPr="00870D1F" w:rsidRDefault="000849B6">
      <w:pPr>
        <w:ind w:left="2348" w:hanging="994"/>
      </w:pPr>
    </w:p>
    <w:p w:rsidR="000849B6" w:rsidRPr="00870D1F" w:rsidRDefault="00596529">
      <w:pPr>
        <w:ind w:left="2348" w:hanging="994"/>
      </w:pPr>
      <w:r w:rsidRPr="00870D1F">
        <w:t xml:space="preserve">User Story-Sean Poole likes a game where there is consequence for his failure. He prefers games where, if his skill doesn’t meet the demands of the game, he </w:t>
      </w:r>
      <w:r w:rsidRPr="00870D1F">
        <w:lastRenderedPageBreak/>
        <w:t>is negatively impacted. He feels that this gives a game a sense of stakes and excitement.</w:t>
      </w:r>
    </w:p>
    <w:p w:rsidR="000849B6" w:rsidRPr="00870D1F" w:rsidRDefault="00596529">
      <w:pPr>
        <w:pStyle w:val="Heading2"/>
        <w:numPr>
          <w:ilvl w:val="1"/>
          <w:numId w:val="1"/>
        </w:numPr>
        <w:contextualSpacing/>
      </w:pPr>
      <w:bookmarkStart w:id="108" w:name="h.b053ckp4bzoq" w:colFirst="0" w:colLast="0"/>
      <w:bookmarkEnd w:id="108"/>
      <w:r w:rsidRPr="00870D1F">
        <w:t>Touch Screen</w:t>
      </w:r>
    </w:p>
    <w:p w:rsidR="000849B6" w:rsidRPr="00870D1F" w:rsidRDefault="00596529">
      <w:r w:rsidRPr="00870D1F">
        <w:rPr>
          <w:b/>
          <w:sz w:val="28"/>
          <w:szCs w:val="28"/>
        </w:rPr>
        <w:tab/>
      </w:r>
      <w:proofErr w:type="gramStart"/>
      <w:r w:rsidRPr="00870D1F">
        <w:t>3.1.1  Description</w:t>
      </w:r>
      <w:proofErr w:type="gramEnd"/>
      <w:r w:rsidRPr="00870D1F">
        <w:t xml:space="preserve"> and Priority</w:t>
      </w:r>
    </w:p>
    <w:p w:rsidR="000849B6" w:rsidRPr="00870D1F" w:rsidRDefault="00596529">
      <w:r w:rsidRPr="00870D1F">
        <w:t xml:space="preserve">           </w:t>
      </w:r>
    </w:p>
    <w:p w:rsidR="000849B6" w:rsidRPr="00870D1F" w:rsidRDefault="00596529">
      <w:pPr>
        <w:ind w:left="684"/>
      </w:pPr>
      <w:r w:rsidRPr="00870D1F">
        <w:t xml:space="preserve"> </w:t>
      </w:r>
      <w:del w:id="109" w:author="Colton Young" w:date="2016-03-21T10:18:00Z">
        <w:r w:rsidRPr="00870D1F" w:rsidDel="005450DC">
          <w:rPr>
            <w:i/>
          </w:rPr>
          <w:delText xml:space="preserve">High </w:delText>
        </w:r>
      </w:del>
      <w:ins w:id="110" w:author="Colton Young" w:date="2016-03-21T10:30:00Z">
        <w:r w:rsidR="00B06D10" w:rsidRPr="00870D1F">
          <w:rPr>
            <w:i/>
          </w:rPr>
          <w:t>Low</w:t>
        </w:r>
      </w:ins>
      <w:ins w:id="111" w:author="Colton Young" w:date="2016-03-21T10:18:00Z">
        <w:r w:rsidR="005450DC" w:rsidRPr="00870D1F">
          <w:rPr>
            <w:i/>
          </w:rPr>
          <w:t xml:space="preserve"> </w:t>
        </w:r>
      </w:ins>
      <w:r w:rsidRPr="00870D1F">
        <w:rPr>
          <w:i/>
        </w:rPr>
        <w:t>Priority - The user will utilize the touchscreen to tap the buttons of the user interface as well as to tap the target shapes of the game.</w:t>
      </w:r>
      <w:r w:rsidRPr="00870D1F">
        <w:t xml:space="preserve">  </w:t>
      </w:r>
    </w:p>
    <w:p w:rsidR="000849B6" w:rsidRPr="00870D1F" w:rsidRDefault="000849B6"/>
    <w:p w:rsidR="000849B6" w:rsidRPr="00870D1F" w:rsidRDefault="00596529">
      <w:r w:rsidRPr="00870D1F">
        <w:rPr>
          <w:i/>
        </w:rPr>
        <w:t xml:space="preserve">  </w:t>
      </w:r>
    </w:p>
    <w:p w:rsidR="000849B6" w:rsidRPr="00870D1F" w:rsidRDefault="00596529">
      <w:r w:rsidRPr="00870D1F">
        <w:rPr>
          <w:i/>
        </w:rPr>
        <w:t xml:space="preserve">           </w:t>
      </w:r>
      <w:r w:rsidRPr="00870D1F">
        <w:t xml:space="preserve"> 3.1.2  </w:t>
      </w:r>
      <w:r w:rsidRPr="00870D1F">
        <w:rPr>
          <w:i/>
        </w:rPr>
        <w:t xml:space="preserve">  </w:t>
      </w:r>
      <w:r w:rsidRPr="00870D1F">
        <w:t>Stimulus/Response Sequences</w:t>
      </w:r>
    </w:p>
    <w:p w:rsidR="000849B6" w:rsidRPr="00870D1F" w:rsidRDefault="000849B6"/>
    <w:p w:rsidR="000849B6" w:rsidRPr="00870D1F" w:rsidRDefault="00596529">
      <w:r w:rsidRPr="00870D1F">
        <w:t xml:space="preserve">             </w:t>
      </w:r>
      <w:r w:rsidRPr="00870D1F">
        <w:rPr>
          <w:i/>
        </w:rPr>
        <w:t xml:space="preserve">The user will be able to tap the screen in order to hit the target shapes of the      </w:t>
      </w:r>
    </w:p>
    <w:p w:rsidR="000849B6" w:rsidRPr="00870D1F" w:rsidRDefault="00596529">
      <w:r w:rsidRPr="00870D1F">
        <w:rPr>
          <w:i/>
        </w:rPr>
        <w:t xml:space="preserve">                                     game and menu items with a high degree of accuracy   </w:t>
      </w:r>
    </w:p>
    <w:p w:rsidR="000849B6" w:rsidRPr="00870D1F" w:rsidRDefault="00596529">
      <w:r w:rsidRPr="00870D1F">
        <w:t xml:space="preserve">    </w:t>
      </w:r>
      <w:r w:rsidRPr="00870D1F">
        <w:tab/>
      </w:r>
      <w:proofErr w:type="gramStart"/>
      <w:r w:rsidRPr="00870D1F">
        <w:t>3.1.3  Functional</w:t>
      </w:r>
      <w:proofErr w:type="gramEnd"/>
      <w:r w:rsidRPr="00870D1F">
        <w:t xml:space="preserve"> Requirements</w:t>
      </w:r>
    </w:p>
    <w:p w:rsidR="000849B6" w:rsidRPr="00870D1F" w:rsidRDefault="00596529">
      <w:r w:rsidRPr="00870D1F">
        <w:t xml:space="preserve">   </w:t>
      </w:r>
      <w:r w:rsidRPr="00870D1F">
        <w:tab/>
      </w:r>
    </w:p>
    <w:p w:rsidR="000849B6" w:rsidRPr="00870D1F" w:rsidRDefault="00596529">
      <w:pPr>
        <w:ind w:firstLine="720"/>
      </w:pPr>
      <w:r w:rsidRPr="00870D1F">
        <w:rPr>
          <w:i/>
        </w:rPr>
        <w:t>Touchscreen technology will be integrated through the use of Unity Software.</w:t>
      </w:r>
    </w:p>
    <w:p w:rsidR="000849B6" w:rsidRPr="00870D1F" w:rsidRDefault="00596529">
      <w:pPr>
        <w:ind w:firstLine="720"/>
      </w:pPr>
      <w:r w:rsidRPr="00870D1F">
        <w:t xml:space="preserve">   </w:t>
      </w:r>
    </w:p>
    <w:p w:rsidR="000849B6" w:rsidRPr="00870D1F" w:rsidRDefault="00596529">
      <w:pPr>
        <w:ind w:firstLine="720"/>
      </w:pPr>
      <w:r w:rsidRPr="00870D1F">
        <w:t xml:space="preserve">          REQ-1:  TCHSCRN </w:t>
      </w:r>
    </w:p>
    <w:p w:rsidR="000849B6" w:rsidRPr="00870D1F" w:rsidRDefault="000849B6">
      <w:pPr>
        <w:ind w:left="2348" w:hanging="994"/>
      </w:pPr>
    </w:p>
    <w:p w:rsidR="000849B6" w:rsidRPr="00870D1F" w:rsidRDefault="00596529">
      <w:pPr>
        <w:ind w:left="2348" w:hanging="994"/>
      </w:pPr>
      <w:r w:rsidRPr="00870D1F">
        <w:t>User Story-Lawrence Sonny likes a game that he can play on his phone, with nothing other than his finger as an input device. He wants to be able to play the game entirely by tapping the screen.</w:t>
      </w:r>
    </w:p>
    <w:p w:rsidR="000849B6" w:rsidRPr="00870D1F" w:rsidRDefault="00596529">
      <w:pPr>
        <w:pStyle w:val="Heading2"/>
        <w:numPr>
          <w:ilvl w:val="1"/>
          <w:numId w:val="1"/>
        </w:numPr>
        <w:contextualSpacing/>
        <w:rPr>
          <w:rPrChange w:id="112" w:author="Colton Young" w:date="2016-04-19T10:31:00Z">
            <w:rPr/>
          </w:rPrChange>
        </w:rPr>
      </w:pPr>
      <w:bookmarkStart w:id="113" w:name="h.2drbjs437kca" w:colFirst="0" w:colLast="0"/>
      <w:bookmarkEnd w:id="113"/>
      <w:r w:rsidRPr="00870D1F">
        <w:rPr>
          <w:rPrChange w:id="114" w:author="Colton Young" w:date="2016-04-19T10:31:00Z">
            <w:rPr/>
          </w:rPrChange>
        </w:rPr>
        <w:t>Creating Screen Transitions</w:t>
      </w:r>
    </w:p>
    <w:p w:rsidR="000849B6" w:rsidRPr="00870D1F" w:rsidRDefault="00596529">
      <w:r w:rsidRPr="00870D1F">
        <w:rPr>
          <w:b/>
          <w:sz w:val="28"/>
          <w:szCs w:val="28"/>
        </w:rPr>
        <w:t xml:space="preserve">           </w:t>
      </w:r>
      <w:proofErr w:type="gramStart"/>
      <w:r w:rsidRPr="00870D1F">
        <w:t>3.1.1  Description</w:t>
      </w:r>
      <w:proofErr w:type="gramEnd"/>
      <w:r w:rsidRPr="00870D1F">
        <w:t xml:space="preserve"> and Priority</w:t>
      </w:r>
    </w:p>
    <w:p w:rsidR="000849B6" w:rsidRPr="00870D1F" w:rsidRDefault="000849B6"/>
    <w:p w:rsidR="000849B6" w:rsidRPr="00870D1F" w:rsidRDefault="00596529">
      <w:pPr>
        <w:ind w:left="720"/>
        <w:pPrChange w:id="115" w:author="Colton Young" w:date="2016-03-21T10:19:00Z">
          <w:pPr/>
        </w:pPrChange>
      </w:pPr>
      <w:del w:id="116" w:author="Colton Young" w:date="2016-03-21T10:19:00Z">
        <w:r w:rsidRPr="00870D1F" w:rsidDel="005450DC">
          <w:delText xml:space="preserve">  </w:delText>
        </w:r>
        <w:r w:rsidRPr="00870D1F" w:rsidDel="005450DC">
          <w:tab/>
        </w:r>
      </w:del>
      <w:r w:rsidRPr="00870D1F">
        <w:rPr>
          <w:i/>
        </w:rPr>
        <w:t xml:space="preserve">High Priority - The user will </w:t>
      </w:r>
      <w:del w:id="117" w:author="Colton Young" w:date="2016-03-21T10:19:00Z">
        <w:r w:rsidRPr="00870D1F" w:rsidDel="005450DC">
          <w:rPr>
            <w:i/>
          </w:rPr>
          <w:delText>utilize the touchscreen</w:delText>
        </w:r>
      </w:del>
      <w:ins w:id="118" w:author="Colton Young" w:date="2016-03-21T10:19:00Z">
        <w:r w:rsidR="005450DC" w:rsidRPr="00870D1F">
          <w:rPr>
            <w:i/>
          </w:rPr>
          <w:t>be able</w:t>
        </w:r>
      </w:ins>
      <w:r w:rsidRPr="00870D1F">
        <w:rPr>
          <w:i/>
        </w:rPr>
        <w:t xml:space="preserve"> to navigate the screens and menus of the game</w:t>
      </w:r>
      <w:ins w:id="119" w:author="Colton Young" w:date="2016-03-21T10:19:00Z">
        <w:r w:rsidR="005450DC" w:rsidRPr="00870D1F">
          <w:rPr>
            <w:i/>
          </w:rPr>
          <w:t xml:space="preserve"> from one central hub page</w:t>
        </w:r>
      </w:ins>
      <w:r w:rsidRPr="00870D1F">
        <w:rPr>
          <w:i/>
        </w:rPr>
        <w:t>.</w:t>
      </w:r>
    </w:p>
    <w:p w:rsidR="000849B6" w:rsidRPr="00870D1F" w:rsidRDefault="000849B6"/>
    <w:p w:rsidR="000849B6" w:rsidRPr="00870D1F" w:rsidRDefault="00596529">
      <w:r w:rsidRPr="00870D1F">
        <w:rPr>
          <w:i/>
        </w:rPr>
        <w:tab/>
      </w:r>
      <w:proofErr w:type="gramStart"/>
      <w:r w:rsidRPr="00870D1F">
        <w:rPr>
          <w:i/>
        </w:rPr>
        <w:t xml:space="preserve">3.1.2  </w:t>
      </w:r>
      <w:r w:rsidRPr="00870D1F">
        <w:t>Stimulus</w:t>
      </w:r>
      <w:proofErr w:type="gramEnd"/>
      <w:r w:rsidRPr="00870D1F">
        <w:t>/Response Sequences</w:t>
      </w:r>
    </w:p>
    <w:p w:rsidR="000849B6" w:rsidRPr="00870D1F" w:rsidRDefault="00596529">
      <w:pPr>
        <w:ind w:left="720"/>
      </w:pPr>
      <w:r w:rsidRPr="00870D1F">
        <w:rPr>
          <w:i/>
        </w:rPr>
        <w:t>The user will not interact directly with the transitioning of screens.</w:t>
      </w:r>
    </w:p>
    <w:p w:rsidR="000849B6" w:rsidRPr="00870D1F" w:rsidRDefault="000849B6"/>
    <w:p w:rsidR="000849B6" w:rsidRPr="00870D1F" w:rsidRDefault="00596529">
      <w:r w:rsidRPr="00870D1F">
        <w:rPr>
          <w:i/>
        </w:rPr>
        <w:tab/>
      </w:r>
      <w:proofErr w:type="gramStart"/>
      <w:r w:rsidRPr="00870D1F">
        <w:rPr>
          <w:i/>
        </w:rPr>
        <w:t xml:space="preserve">3.1.3  </w:t>
      </w:r>
      <w:r w:rsidRPr="00870D1F">
        <w:t>Functional</w:t>
      </w:r>
      <w:proofErr w:type="gramEnd"/>
      <w:r w:rsidRPr="00870D1F">
        <w:t xml:space="preserve"> Requirements</w:t>
      </w:r>
    </w:p>
    <w:p w:rsidR="000849B6" w:rsidRPr="00870D1F" w:rsidRDefault="000849B6"/>
    <w:p w:rsidR="000849B6" w:rsidRPr="00870D1F" w:rsidRDefault="00596529">
      <w:r w:rsidRPr="00870D1F">
        <w:tab/>
      </w:r>
      <w:r w:rsidRPr="00870D1F">
        <w:rPr>
          <w:i/>
        </w:rPr>
        <w:t>Screen transitions are created in Unity by using animation and State Machines to drive</w:t>
      </w:r>
    </w:p>
    <w:p w:rsidR="000849B6" w:rsidRPr="00870D1F" w:rsidRDefault="00596529">
      <w:r w:rsidRPr="00870D1F">
        <w:rPr>
          <w:i/>
        </w:rPr>
        <w:tab/>
        <w:t xml:space="preserve">and control each screen.  We create a class called </w:t>
      </w:r>
      <w:proofErr w:type="spellStart"/>
      <w:r w:rsidRPr="00870D1F">
        <w:rPr>
          <w:i/>
        </w:rPr>
        <w:t>ScreenManager</w:t>
      </w:r>
      <w:proofErr w:type="spellEnd"/>
      <w:r w:rsidRPr="00870D1F">
        <w:rPr>
          <w:i/>
        </w:rPr>
        <w:t xml:space="preserve"> which will contain</w:t>
      </w:r>
    </w:p>
    <w:p w:rsidR="000849B6" w:rsidRPr="00870D1F" w:rsidRDefault="00596529">
      <w:r w:rsidRPr="00870D1F">
        <w:rPr>
          <w:i/>
        </w:rPr>
        <w:tab/>
        <w:t xml:space="preserve">an Animator Control with 2 </w:t>
      </w:r>
      <w:proofErr w:type="gramStart"/>
      <w:r w:rsidRPr="00870D1F">
        <w:rPr>
          <w:i/>
        </w:rPr>
        <w:t>states(</w:t>
      </w:r>
      <w:proofErr w:type="gramEnd"/>
      <w:r w:rsidRPr="00870D1F">
        <w:rPr>
          <w:i/>
        </w:rPr>
        <w:t xml:space="preserve">Open and Closed) and </w:t>
      </w:r>
      <w:proofErr w:type="spellStart"/>
      <w:r w:rsidRPr="00870D1F">
        <w:rPr>
          <w:i/>
        </w:rPr>
        <w:t>boolean</w:t>
      </w:r>
      <w:proofErr w:type="spellEnd"/>
      <w:r w:rsidRPr="00870D1F">
        <w:rPr>
          <w:i/>
        </w:rPr>
        <w:t xml:space="preserve"> Parameter (open).</w:t>
      </w:r>
    </w:p>
    <w:p w:rsidR="000849B6" w:rsidRPr="00870D1F" w:rsidRDefault="00596529">
      <w:r w:rsidRPr="00870D1F">
        <w:rPr>
          <w:i/>
        </w:rPr>
        <w:t xml:space="preserve">              </w:t>
      </w:r>
      <w:r w:rsidRPr="00870D1F">
        <w:t xml:space="preserve">   REQ-1 SCRTX</w:t>
      </w:r>
    </w:p>
    <w:p w:rsidR="000849B6" w:rsidRPr="00870D1F" w:rsidRDefault="000849B6">
      <w:pPr>
        <w:ind w:left="2348" w:hanging="994"/>
      </w:pPr>
    </w:p>
    <w:p w:rsidR="000849B6" w:rsidRPr="00870D1F" w:rsidRDefault="00596529">
      <w:pPr>
        <w:ind w:left="2348" w:hanging="994"/>
      </w:pPr>
      <w:r w:rsidRPr="00870D1F">
        <w:t xml:space="preserve">User Story-Bruce Green likes a game that has an intuitive and simple menu so that he can navigate and find whatever setting or aspect of the game easily. He </w:t>
      </w:r>
      <w:r w:rsidRPr="00870D1F">
        <w:lastRenderedPageBreak/>
        <w:t>feels that it should only take one button navigation (one tap) to get to the piece of the game he wants to access</w:t>
      </w:r>
    </w:p>
    <w:p w:rsidR="000849B6" w:rsidRPr="00870D1F" w:rsidRDefault="00596529">
      <w:pPr>
        <w:pStyle w:val="Heading2"/>
        <w:numPr>
          <w:ilvl w:val="1"/>
          <w:numId w:val="1"/>
        </w:numPr>
        <w:contextualSpacing/>
        <w:rPr>
          <w:rPrChange w:id="120" w:author="Colton Young" w:date="2016-04-19T10:31:00Z">
            <w:rPr/>
          </w:rPrChange>
        </w:rPr>
      </w:pPr>
      <w:bookmarkStart w:id="121" w:name="h.cy22492dxf7" w:colFirst="0" w:colLast="0"/>
      <w:bookmarkEnd w:id="121"/>
      <w:r w:rsidRPr="00870D1F">
        <w:rPr>
          <w:rPrChange w:id="122" w:author="Colton Young" w:date="2016-04-19T10:31:00Z">
            <w:rPr/>
          </w:rPrChange>
        </w:rPr>
        <w:t>Back Button</w:t>
      </w:r>
    </w:p>
    <w:p w:rsidR="000849B6" w:rsidRPr="00870D1F" w:rsidRDefault="00596529">
      <w:pPr>
        <w:spacing w:before="120" w:after="120"/>
        <w:ind w:left="634"/>
      </w:pPr>
      <w:r w:rsidRPr="00870D1F">
        <w:t>3.3.1</w:t>
      </w:r>
      <w:r w:rsidRPr="00870D1F">
        <w:tab/>
        <w:t>Description and Priority</w:t>
      </w:r>
    </w:p>
    <w:p w:rsidR="000849B6" w:rsidRPr="00870D1F" w:rsidRDefault="00596529">
      <w:pPr>
        <w:ind w:left="1350" w:hanging="716"/>
      </w:pPr>
      <w:r w:rsidRPr="00870D1F">
        <w:rPr>
          <w:rFonts w:ascii="Arial" w:eastAsia="Arial" w:hAnsi="Arial" w:cs="Arial"/>
          <w:i/>
          <w:sz w:val="22"/>
          <w:szCs w:val="22"/>
        </w:rPr>
        <w:t>High Priority- The user will be able to navigate to the previous page or pause the in-progress game by pressing the back button</w:t>
      </w:r>
    </w:p>
    <w:p w:rsidR="000849B6" w:rsidRPr="00870D1F" w:rsidRDefault="00596529">
      <w:pPr>
        <w:spacing w:before="120" w:after="120"/>
        <w:ind w:left="634"/>
      </w:pPr>
      <w:r w:rsidRPr="00870D1F">
        <w:t>3.3.2</w:t>
      </w:r>
      <w:r w:rsidRPr="00870D1F">
        <w:tab/>
        <w:t>Stimulus/Response Sequences</w:t>
      </w:r>
    </w:p>
    <w:p w:rsidR="000849B6" w:rsidRPr="00870D1F" w:rsidRDefault="00596529">
      <w:pPr>
        <w:ind w:left="1350" w:hanging="716"/>
      </w:pPr>
      <w:r w:rsidRPr="00870D1F">
        <w:rPr>
          <w:rFonts w:ascii="Arial" w:eastAsia="Arial" w:hAnsi="Arial" w:cs="Arial"/>
          <w:i/>
          <w:sz w:val="22"/>
          <w:szCs w:val="22"/>
        </w:rPr>
        <w:t>The back button will be functional at all times and when pressed, will navigate one page back in the user interface or pause the game so the user can quit or change the settings.</w:t>
      </w:r>
    </w:p>
    <w:p w:rsidR="000849B6" w:rsidRPr="00870D1F" w:rsidRDefault="00596529">
      <w:pPr>
        <w:spacing w:before="120" w:after="120"/>
        <w:ind w:left="634"/>
      </w:pPr>
      <w:r w:rsidRPr="00870D1F">
        <w:t>3.3.3</w:t>
      </w:r>
      <w:r w:rsidRPr="00870D1F">
        <w:tab/>
        <w:t>Functional Requirements</w:t>
      </w:r>
    </w:p>
    <w:p w:rsidR="000849B6" w:rsidRPr="00870D1F" w:rsidRDefault="00596529">
      <w:pPr>
        <w:ind w:left="1350" w:hanging="716"/>
      </w:pPr>
      <w:r w:rsidRPr="00870D1F">
        <w:rPr>
          <w:rFonts w:ascii="Arial" w:eastAsia="Arial" w:hAnsi="Arial" w:cs="Arial"/>
          <w:i/>
          <w:sz w:val="22"/>
          <w:szCs w:val="22"/>
        </w:rPr>
        <w:t>The back button on the device must be usable at all times (i.e. never enters a sleep state) and will have functionality on all pages</w:t>
      </w:r>
    </w:p>
    <w:p w:rsidR="000849B6" w:rsidRPr="00870D1F" w:rsidRDefault="000849B6">
      <w:pPr>
        <w:ind w:left="1350" w:hanging="716"/>
      </w:pPr>
    </w:p>
    <w:p w:rsidR="000849B6" w:rsidRPr="00870D1F" w:rsidRDefault="00596529">
      <w:r w:rsidRPr="00870D1F">
        <w:t>REQ-1:</w:t>
      </w:r>
      <w:r w:rsidRPr="00870D1F">
        <w:tab/>
        <w:t>BACK/BCK</w:t>
      </w:r>
    </w:p>
    <w:p w:rsidR="000849B6" w:rsidRPr="00870D1F" w:rsidRDefault="000849B6">
      <w:pPr>
        <w:ind w:left="2348" w:hanging="994"/>
      </w:pPr>
    </w:p>
    <w:p w:rsidR="000849B6" w:rsidRPr="00870D1F" w:rsidRDefault="00596529">
      <w:pPr>
        <w:ind w:left="2348" w:hanging="994"/>
      </w:pPr>
      <w:r w:rsidRPr="00870D1F">
        <w:t xml:space="preserve">User Story-Adam </w:t>
      </w:r>
      <w:proofErr w:type="spellStart"/>
      <w:r w:rsidRPr="00870D1F">
        <w:t>Kove</w:t>
      </w:r>
      <w:proofErr w:type="spellEnd"/>
      <w:r w:rsidRPr="00870D1F">
        <w:t xml:space="preserve"> likes to be able to return to the previous screen that he accessed whenever he wants. He hates having to navigate through complicated menus or when a back/escape button takes him all the way back to the main menu. He wants to be able to navigate any app, just like he would using his browser’s back button.</w:t>
      </w:r>
    </w:p>
    <w:p w:rsidR="000849B6" w:rsidRPr="00870D1F" w:rsidRDefault="00596529">
      <w:pPr>
        <w:pStyle w:val="Heading2"/>
        <w:numPr>
          <w:ilvl w:val="1"/>
          <w:numId w:val="1"/>
        </w:numPr>
        <w:contextualSpacing/>
      </w:pPr>
      <w:bookmarkStart w:id="123" w:name="h.8zndr4watsxf" w:colFirst="0" w:colLast="0"/>
      <w:bookmarkEnd w:id="123"/>
      <w:r w:rsidRPr="00870D1F">
        <w:t>Achievement System</w:t>
      </w:r>
    </w:p>
    <w:p w:rsidR="000849B6" w:rsidRPr="00870D1F" w:rsidRDefault="00596529">
      <w:pPr>
        <w:spacing w:before="120" w:after="120"/>
        <w:ind w:left="634"/>
      </w:pPr>
      <w:r w:rsidRPr="00870D1F">
        <w:t>3.3.1</w:t>
      </w:r>
      <w:r w:rsidRPr="00870D1F">
        <w:tab/>
        <w:t>Description and Priority</w:t>
      </w:r>
    </w:p>
    <w:p w:rsidR="000849B6" w:rsidRPr="00870D1F" w:rsidRDefault="00596529">
      <w:pPr>
        <w:ind w:left="1350" w:hanging="716"/>
      </w:pPr>
      <w:r w:rsidRPr="00870D1F">
        <w:rPr>
          <w:rFonts w:ascii="Arial" w:eastAsia="Arial" w:hAnsi="Arial" w:cs="Arial"/>
          <w:i/>
          <w:sz w:val="22"/>
          <w:szCs w:val="22"/>
        </w:rPr>
        <w:t>Medium Priority- The player is rewarded when certain game milestones are reached, such as a certain amount of time played, a certain high score reached, or for sharing with friends</w:t>
      </w:r>
    </w:p>
    <w:p w:rsidR="000849B6" w:rsidRPr="00870D1F" w:rsidRDefault="00596529">
      <w:pPr>
        <w:spacing w:before="120" w:after="120"/>
        <w:ind w:left="634"/>
      </w:pPr>
      <w:r w:rsidRPr="00870D1F">
        <w:t>3.3.2</w:t>
      </w:r>
      <w:r w:rsidRPr="00870D1F">
        <w:tab/>
        <w:t>Stimulus/Response Sequences</w:t>
      </w:r>
    </w:p>
    <w:p w:rsidR="000849B6" w:rsidRPr="00870D1F" w:rsidRDefault="00596529">
      <w:pPr>
        <w:ind w:left="1350" w:hanging="716"/>
      </w:pPr>
      <w:r w:rsidRPr="00870D1F">
        <w:rPr>
          <w:rFonts w:ascii="Arial" w:eastAsia="Arial" w:hAnsi="Arial" w:cs="Arial"/>
          <w:i/>
          <w:sz w:val="22"/>
          <w:szCs w:val="22"/>
        </w:rPr>
        <w:t>The user will be notified when they have completed the requirements for an achievement and will be able to view all possible achievements</w:t>
      </w:r>
    </w:p>
    <w:p w:rsidR="000849B6" w:rsidRPr="00870D1F" w:rsidRDefault="00596529">
      <w:pPr>
        <w:spacing w:before="120" w:after="120"/>
        <w:ind w:left="634"/>
      </w:pPr>
      <w:r w:rsidRPr="00870D1F">
        <w:t>3.3.3</w:t>
      </w:r>
      <w:r w:rsidRPr="00870D1F">
        <w:tab/>
        <w:t>Functional Requirements</w:t>
      </w:r>
    </w:p>
    <w:p w:rsidR="000849B6" w:rsidRPr="00870D1F" w:rsidRDefault="00596529">
      <w:pPr>
        <w:ind w:left="1350" w:hanging="716"/>
      </w:pPr>
      <w:r w:rsidRPr="00870D1F">
        <w:rPr>
          <w:rFonts w:ascii="Arial" w:eastAsia="Arial" w:hAnsi="Arial" w:cs="Arial"/>
          <w:i/>
          <w:sz w:val="22"/>
          <w:szCs w:val="22"/>
        </w:rPr>
        <w:t>The achievement system will be tied to the user’s ID in some way so progress over multiple game sessions is saved</w:t>
      </w:r>
      <w:ins w:id="124" w:author="Colton Young" w:date="2016-03-21T10:20:00Z">
        <w:r w:rsidR="005450DC" w:rsidRPr="00870D1F">
          <w:rPr>
            <w:rFonts w:ascii="Arial" w:eastAsia="Arial" w:hAnsi="Arial" w:cs="Arial"/>
            <w:i/>
            <w:sz w:val="22"/>
            <w:szCs w:val="22"/>
          </w:rPr>
          <w:t>, therefore, some kind of database service may be necessary</w:t>
        </w:r>
      </w:ins>
      <w:r w:rsidRPr="00870D1F">
        <w:rPr>
          <w:rFonts w:ascii="Arial" w:eastAsia="Arial" w:hAnsi="Arial" w:cs="Arial"/>
          <w:i/>
          <w:sz w:val="22"/>
          <w:szCs w:val="22"/>
        </w:rPr>
        <w:t>. The achievement system will accurately track progress</w:t>
      </w:r>
    </w:p>
    <w:p w:rsidR="000849B6" w:rsidRPr="00870D1F" w:rsidRDefault="000849B6">
      <w:pPr>
        <w:ind w:left="1350" w:hanging="716"/>
      </w:pPr>
    </w:p>
    <w:p w:rsidR="000849B6" w:rsidRPr="00870D1F" w:rsidRDefault="00596529">
      <w:r w:rsidRPr="00870D1F">
        <w:t>REQ-1:</w:t>
      </w:r>
      <w:r w:rsidRPr="00870D1F">
        <w:tab/>
        <w:t>ACHIEVE/ACHV</w:t>
      </w:r>
    </w:p>
    <w:p w:rsidR="000849B6" w:rsidRPr="00870D1F" w:rsidRDefault="000849B6"/>
    <w:p w:rsidR="000849B6" w:rsidRPr="00870D1F" w:rsidRDefault="000849B6">
      <w:pPr>
        <w:ind w:left="2348" w:hanging="994"/>
      </w:pPr>
    </w:p>
    <w:p w:rsidR="000849B6" w:rsidRPr="00870D1F" w:rsidRDefault="00596529">
      <w:pPr>
        <w:ind w:left="2348" w:hanging="994"/>
      </w:pPr>
      <w:r w:rsidRPr="00870D1F">
        <w:lastRenderedPageBreak/>
        <w:t>User Story-Jeff Ramsey likes a game that rewards him for his feats and the amount of time he spends playing. He feels that if there are no rewards or something showing his devotion to the game, it’s probably not worth playing. He’d like to be rewarded not only for his skill, but his time invested as well.</w:t>
      </w:r>
    </w:p>
    <w:p w:rsidR="000849B6" w:rsidRPr="00870D1F" w:rsidDel="00C737A4" w:rsidRDefault="00596529">
      <w:pPr>
        <w:pStyle w:val="Heading2"/>
        <w:numPr>
          <w:ilvl w:val="1"/>
          <w:numId w:val="1"/>
        </w:numPr>
        <w:contextualSpacing/>
        <w:rPr>
          <w:del w:id="125" w:author="Colton Young" w:date="2016-03-30T15:45:00Z"/>
        </w:rPr>
      </w:pPr>
      <w:bookmarkStart w:id="126" w:name="h.3lou99ios425" w:colFirst="0" w:colLast="0"/>
      <w:bookmarkEnd w:id="126"/>
      <w:del w:id="127" w:author="Colton Young" w:date="2016-03-30T15:45:00Z">
        <w:r w:rsidRPr="00870D1F" w:rsidDel="00C737A4">
          <w:delText>Unlocks</w:delText>
        </w:r>
      </w:del>
    </w:p>
    <w:p w:rsidR="000849B6" w:rsidRPr="00870D1F" w:rsidDel="00C737A4" w:rsidRDefault="00596529">
      <w:pPr>
        <w:spacing w:before="120" w:after="120"/>
        <w:ind w:left="634"/>
        <w:rPr>
          <w:del w:id="128" w:author="Colton Young" w:date="2016-03-30T15:45:00Z"/>
        </w:rPr>
      </w:pPr>
      <w:del w:id="129" w:author="Colton Young" w:date="2016-03-30T15:45:00Z">
        <w:r w:rsidRPr="00870D1F" w:rsidDel="00C737A4">
          <w:delText>3.3.1</w:delText>
        </w:r>
        <w:r w:rsidRPr="00870D1F" w:rsidDel="00C737A4">
          <w:tab/>
          <w:delText>Description and Priority</w:delText>
        </w:r>
      </w:del>
    </w:p>
    <w:p w:rsidR="000849B6" w:rsidRPr="00870D1F" w:rsidDel="00C737A4" w:rsidRDefault="00596529">
      <w:pPr>
        <w:ind w:left="1350" w:hanging="716"/>
        <w:rPr>
          <w:del w:id="130" w:author="Colton Young" w:date="2016-03-30T15:45:00Z"/>
        </w:rPr>
      </w:pPr>
      <w:del w:id="131" w:author="Colton Young" w:date="2016-03-30T15:45:00Z">
        <w:r w:rsidRPr="00870D1F" w:rsidDel="00C737A4">
          <w:rPr>
            <w:rFonts w:ascii="Arial" w:eastAsia="Arial" w:hAnsi="Arial" w:cs="Arial"/>
            <w:i/>
            <w:sz w:val="22"/>
            <w:szCs w:val="22"/>
          </w:rPr>
          <w:delText>Medium Priority- The user will have access to alternate visual and audio themes that can be swapped out to change the aesthetic and soundscape of the game.</w:delText>
        </w:r>
      </w:del>
    </w:p>
    <w:p w:rsidR="000849B6" w:rsidRPr="00870D1F" w:rsidDel="00C737A4" w:rsidRDefault="00596529">
      <w:pPr>
        <w:spacing w:before="120" w:after="120"/>
        <w:ind w:left="634"/>
        <w:rPr>
          <w:del w:id="132" w:author="Colton Young" w:date="2016-03-30T15:45:00Z"/>
        </w:rPr>
      </w:pPr>
      <w:del w:id="133" w:author="Colton Young" w:date="2016-03-30T15:45:00Z">
        <w:r w:rsidRPr="00870D1F" w:rsidDel="00C737A4">
          <w:delText>3.3.2</w:delText>
        </w:r>
        <w:r w:rsidRPr="00870D1F" w:rsidDel="00C737A4">
          <w:tab/>
          <w:delText>Stimulus/Response Sequences</w:delText>
        </w:r>
      </w:del>
    </w:p>
    <w:p w:rsidR="000849B6" w:rsidRPr="00870D1F" w:rsidDel="00C737A4" w:rsidRDefault="00596529">
      <w:pPr>
        <w:ind w:left="1350" w:hanging="716"/>
        <w:rPr>
          <w:del w:id="134" w:author="Colton Young" w:date="2016-03-30T15:45:00Z"/>
        </w:rPr>
      </w:pPr>
      <w:del w:id="135" w:author="Colton Young" w:date="2016-03-30T15:45:00Z">
        <w:r w:rsidRPr="00870D1F" w:rsidDel="00C737A4">
          <w:rPr>
            <w:rFonts w:ascii="Arial" w:eastAsia="Arial" w:hAnsi="Arial" w:cs="Arial"/>
            <w:i/>
            <w:sz w:val="22"/>
            <w:szCs w:val="22"/>
          </w:rPr>
          <w:delText>The user will have a menu within the options menu that will allow them to swap out themes for their game, they will simply have to choose which theme to use and return to the game to see their changes</w:delText>
        </w:r>
      </w:del>
    </w:p>
    <w:p w:rsidR="000849B6" w:rsidRPr="00870D1F" w:rsidDel="00C737A4" w:rsidRDefault="00596529">
      <w:pPr>
        <w:spacing w:before="120" w:after="120"/>
        <w:ind w:left="634"/>
        <w:rPr>
          <w:del w:id="136" w:author="Colton Young" w:date="2016-03-30T15:45:00Z"/>
        </w:rPr>
      </w:pPr>
      <w:del w:id="137" w:author="Colton Young" w:date="2016-03-30T15:45:00Z">
        <w:r w:rsidRPr="00870D1F" w:rsidDel="00C737A4">
          <w:delText>3.3.3</w:delText>
        </w:r>
        <w:r w:rsidRPr="00870D1F" w:rsidDel="00C737A4">
          <w:tab/>
          <w:delText>Functional Requirements</w:delText>
        </w:r>
      </w:del>
    </w:p>
    <w:p w:rsidR="000849B6" w:rsidRPr="00870D1F" w:rsidDel="00C737A4" w:rsidRDefault="00596529">
      <w:pPr>
        <w:ind w:left="1350" w:hanging="716"/>
        <w:rPr>
          <w:del w:id="138" w:author="Colton Young" w:date="2016-03-30T15:45:00Z"/>
        </w:rPr>
      </w:pPr>
      <w:del w:id="139" w:author="Colton Young" w:date="2016-03-30T15:45:00Z">
        <w:r w:rsidRPr="00870D1F" w:rsidDel="00C737A4">
          <w:rPr>
            <w:rFonts w:ascii="Arial" w:eastAsia="Arial" w:hAnsi="Arial" w:cs="Arial"/>
            <w:i/>
            <w:sz w:val="22"/>
            <w:szCs w:val="22"/>
          </w:rPr>
          <w:delText>Alternate assets will need to be a part of the downloaded package of the game so that they are already integrated, and just need to be unlocked or purchased to use.</w:delText>
        </w:r>
      </w:del>
    </w:p>
    <w:p w:rsidR="000849B6" w:rsidRPr="00870D1F" w:rsidDel="00C737A4" w:rsidRDefault="000849B6">
      <w:pPr>
        <w:ind w:left="1350" w:hanging="716"/>
        <w:rPr>
          <w:del w:id="140" w:author="Colton Young" w:date="2016-03-30T15:45:00Z"/>
        </w:rPr>
      </w:pPr>
    </w:p>
    <w:p w:rsidR="000849B6" w:rsidRPr="00870D1F" w:rsidDel="00C737A4" w:rsidRDefault="00596529">
      <w:pPr>
        <w:rPr>
          <w:del w:id="141" w:author="Colton Young" w:date="2016-03-30T15:45:00Z"/>
        </w:rPr>
      </w:pPr>
      <w:del w:id="142" w:author="Colton Young" w:date="2016-03-30T15:45:00Z">
        <w:r w:rsidRPr="00870D1F" w:rsidDel="00C737A4">
          <w:delText>REQ-1:</w:delText>
        </w:r>
        <w:r w:rsidRPr="00870D1F" w:rsidDel="00C737A4">
          <w:tab/>
          <w:delText>UNLOCK/ UNLCK</w:delText>
        </w:r>
      </w:del>
    </w:p>
    <w:p w:rsidR="000849B6" w:rsidRPr="00870D1F" w:rsidDel="00C737A4" w:rsidRDefault="000849B6">
      <w:pPr>
        <w:ind w:left="2348" w:hanging="994"/>
        <w:rPr>
          <w:del w:id="143" w:author="Colton Young" w:date="2016-03-30T15:45:00Z"/>
        </w:rPr>
      </w:pPr>
    </w:p>
    <w:p w:rsidR="000849B6" w:rsidRPr="00870D1F" w:rsidDel="00C737A4" w:rsidRDefault="00596529">
      <w:pPr>
        <w:ind w:left="2348" w:hanging="994"/>
        <w:rPr>
          <w:del w:id="144" w:author="Colton Young" w:date="2016-03-30T15:45:00Z"/>
        </w:rPr>
      </w:pPr>
      <w:del w:id="145" w:author="Colton Young" w:date="2016-03-30T15:45:00Z">
        <w:r w:rsidRPr="00870D1F" w:rsidDel="00C737A4">
          <w:delText xml:space="preserve">User Story-Jack Patt likes a game that gives him some sort of reward for accomplishing some task. He likes starting with the default </w:delText>
        </w:r>
        <w:r w:rsidRPr="00870D1F" w:rsidDel="00C737A4">
          <w:rPr>
            <w:i/>
          </w:rPr>
          <w:delText xml:space="preserve">whatever </w:delText>
        </w:r>
        <w:r w:rsidRPr="00870D1F" w:rsidDel="00C737A4">
          <w:delText>for a game, but over time, unlocking more and more things that make his game experience more enjoyable.</w:delText>
        </w:r>
      </w:del>
    </w:p>
    <w:p w:rsidR="000849B6" w:rsidRPr="00870D1F" w:rsidRDefault="00596529">
      <w:pPr>
        <w:pStyle w:val="Heading2"/>
        <w:numPr>
          <w:ilvl w:val="1"/>
          <w:numId w:val="1"/>
        </w:numPr>
        <w:contextualSpacing/>
      </w:pPr>
      <w:bookmarkStart w:id="146" w:name="h.15sbsn9pcoea" w:colFirst="0" w:colLast="0"/>
      <w:bookmarkEnd w:id="146"/>
      <w:r w:rsidRPr="00870D1F">
        <w:t>Leaderboard</w:t>
      </w:r>
      <w:ins w:id="147" w:author="Colton Young" w:date="2016-04-19T10:31:00Z">
        <w:r w:rsidR="009F065E" w:rsidRPr="00870D1F">
          <w:t>—</w:t>
        </w:r>
        <w:r w:rsidR="009F065E" w:rsidRPr="00870D1F">
          <w:rPr>
            <w:rPrChange w:id="148" w:author="Colton Young" w:date="2016-04-19T10:31:00Z">
              <w:rPr/>
            </w:rPrChange>
          </w:rPr>
          <w:t>NOT COMPLETED</w:t>
        </w:r>
      </w:ins>
    </w:p>
    <w:p w:rsidR="000849B6" w:rsidRPr="00870D1F" w:rsidRDefault="00596529">
      <w:pPr>
        <w:spacing w:before="120" w:after="120"/>
        <w:ind w:left="634"/>
      </w:pPr>
      <w:r w:rsidRPr="00870D1F">
        <w:t>3.1.1</w:t>
      </w:r>
      <w:r w:rsidRPr="00870D1F">
        <w:tab/>
        <w:t>Description and Priority</w:t>
      </w:r>
    </w:p>
    <w:p w:rsidR="000849B6" w:rsidRPr="00870D1F" w:rsidRDefault="00596529">
      <w:pPr>
        <w:spacing w:before="120" w:after="120"/>
        <w:ind w:left="634"/>
      </w:pPr>
      <w:r w:rsidRPr="00870D1F">
        <w:rPr>
          <w:i/>
        </w:rPr>
        <w:t>Medium Priority - The user will be able to view their rank against a global list of players as well as specifically a group of friends or choose to abstain from adding their high score</w:t>
      </w:r>
    </w:p>
    <w:p w:rsidR="000849B6" w:rsidRPr="00870D1F" w:rsidRDefault="00596529">
      <w:pPr>
        <w:spacing w:before="120" w:after="120"/>
        <w:ind w:left="634"/>
      </w:pPr>
      <w:r w:rsidRPr="00870D1F">
        <w:t>3.1.2</w:t>
      </w:r>
      <w:r w:rsidRPr="00870D1F">
        <w:tab/>
        <w:t>Stimulus/Response Sequences</w:t>
      </w:r>
    </w:p>
    <w:p w:rsidR="000849B6" w:rsidRPr="00870D1F" w:rsidRDefault="00596529">
      <w:pPr>
        <w:ind w:left="1350" w:hanging="716"/>
      </w:pPr>
      <w:r w:rsidRPr="00870D1F">
        <w:rPr>
          <w:rFonts w:ascii="Arial" w:eastAsia="Arial" w:hAnsi="Arial" w:cs="Arial"/>
          <w:i/>
          <w:sz w:val="22"/>
          <w:szCs w:val="22"/>
        </w:rPr>
        <w:t>The user will input a name which will be recorded at the end of gameplay and added to the list of players depending on their rank based on the length of time played for one game session, or choose to opt out</w:t>
      </w:r>
    </w:p>
    <w:p w:rsidR="000849B6" w:rsidRPr="00870D1F" w:rsidRDefault="00596529">
      <w:pPr>
        <w:spacing w:before="120" w:after="120"/>
        <w:ind w:left="634"/>
      </w:pPr>
      <w:r w:rsidRPr="00870D1F">
        <w:t>2.1.3</w:t>
      </w:r>
      <w:r w:rsidRPr="00870D1F">
        <w:tab/>
        <w:t>Functional Requirements</w:t>
      </w:r>
    </w:p>
    <w:p w:rsidR="000849B6" w:rsidRPr="00870D1F" w:rsidRDefault="00596529">
      <w:pPr>
        <w:ind w:left="634"/>
      </w:pPr>
      <w:r w:rsidRPr="00870D1F">
        <w:rPr>
          <w:i/>
          <w:sz w:val="22"/>
          <w:szCs w:val="22"/>
        </w:rPr>
        <w:t xml:space="preserve">Authorization asked for before download to ensure that the user knows the app will be accessing their user information. A server will hold the list and update after each full play session. </w:t>
      </w:r>
    </w:p>
    <w:p w:rsidR="000849B6" w:rsidRPr="00870D1F" w:rsidRDefault="00596529">
      <w:pPr>
        <w:ind w:left="2348" w:hanging="994"/>
      </w:pPr>
      <w:r w:rsidRPr="00870D1F">
        <w:t>REQ-1:</w:t>
      </w:r>
      <w:r w:rsidRPr="00870D1F">
        <w:tab/>
        <w:t xml:space="preserve">LEADERBOARD/LDRBRD </w:t>
      </w:r>
    </w:p>
    <w:p w:rsidR="000849B6" w:rsidRPr="00870D1F" w:rsidRDefault="000849B6">
      <w:pPr>
        <w:ind w:left="2348" w:hanging="994"/>
      </w:pPr>
    </w:p>
    <w:p w:rsidR="000849B6" w:rsidRPr="00870D1F" w:rsidRDefault="00596529">
      <w:pPr>
        <w:ind w:left="2348" w:hanging="994"/>
      </w:pPr>
      <w:r w:rsidRPr="00870D1F">
        <w:t>User Story-Elise Williams likes a game that she can tell her friends about and that they will want to play. She likes to compete with her friends for high scores and be able to show her skills off to others. She also likes to compare herself to everyone else playing the game to determine how good she is.</w:t>
      </w:r>
    </w:p>
    <w:p w:rsidR="000849B6" w:rsidRPr="00870D1F" w:rsidRDefault="00596529">
      <w:pPr>
        <w:pStyle w:val="Heading2"/>
        <w:numPr>
          <w:ilvl w:val="1"/>
          <w:numId w:val="1"/>
        </w:numPr>
        <w:contextualSpacing/>
      </w:pPr>
      <w:bookmarkStart w:id="149" w:name="h.sh6k132bb93w" w:colFirst="0" w:colLast="0"/>
      <w:bookmarkEnd w:id="149"/>
      <w:r w:rsidRPr="00870D1F">
        <w:t>Unity Game Over</w:t>
      </w:r>
    </w:p>
    <w:p w:rsidR="000849B6" w:rsidRPr="00870D1F" w:rsidRDefault="00596529">
      <w:pPr>
        <w:ind w:firstLine="720"/>
      </w:pPr>
      <w:proofErr w:type="gramStart"/>
      <w:r w:rsidRPr="00870D1F">
        <w:t>3.1.1  Description</w:t>
      </w:r>
      <w:proofErr w:type="gramEnd"/>
      <w:r w:rsidRPr="00870D1F">
        <w:t xml:space="preserve"> and Priority</w:t>
      </w:r>
    </w:p>
    <w:p w:rsidR="000849B6" w:rsidRPr="00870D1F" w:rsidRDefault="000849B6">
      <w:pPr>
        <w:ind w:firstLine="720"/>
      </w:pPr>
    </w:p>
    <w:p w:rsidR="000849B6" w:rsidRPr="00870D1F" w:rsidRDefault="00596529">
      <w:pPr>
        <w:ind w:firstLine="720"/>
      </w:pPr>
      <w:r w:rsidRPr="00870D1F">
        <w:rPr>
          <w:i/>
        </w:rPr>
        <w:t xml:space="preserve">Medium Priority - The user will play the game to the best of their ability.  At the end of the game, the </w:t>
      </w:r>
      <w:proofErr w:type="spellStart"/>
      <w:r w:rsidRPr="00870D1F">
        <w:rPr>
          <w:i/>
        </w:rPr>
        <w:t>GameOver</w:t>
      </w:r>
      <w:proofErr w:type="spellEnd"/>
      <w:r w:rsidRPr="00870D1F">
        <w:rPr>
          <w:i/>
        </w:rPr>
        <w:t xml:space="preserve"> state will be initiated.  </w:t>
      </w:r>
    </w:p>
    <w:p w:rsidR="000849B6" w:rsidRPr="00870D1F" w:rsidRDefault="000849B6"/>
    <w:p w:rsidR="000849B6" w:rsidRPr="00870D1F" w:rsidRDefault="00596529">
      <w:pPr>
        <w:ind w:firstLine="720"/>
      </w:pPr>
      <w:proofErr w:type="gramStart"/>
      <w:r w:rsidRPr="00870D1F">
        <w:t>3.1.2  Stimulus</w:t>
      </w:r>
      <w:proofErr w:type="gramEnd"/>
      <w:r w:rsidRPr="00870D1F">
        <w:t>/Response Sequences</w:t>
      </w:r>
    </w:p>
    <w:p w:rsidR="000849B6" w:rsidRPr="00870D1F" w:rsidRDefault="00596529">
      <w:pPr>
        <w:ind w:firstLine="720"/>
      </w:pPr>
      <w:r w:rsidRPr="00870D1F">
        <w:rPr>
          <w:i/>
        </w:rPr>
        <w:t xml:space="preserve">The user will not interact directly with the </w:t>
      </w:r>
      <w:proofErr w:type="spellStart"/>
      <w:r w:rsidRPr="00870D1F">
        <w:rPr>
          <w:i/>
        </w:rPr>
        <w:t>GameOver</w:t>
      </w:r>
      <w:proofErr w:type="spellEnd"/>
      <w:r w:rsidRPr="00870D1F">
        <w:rPr>
          <w:i/>
        </w:rPr>
        <w:t xml:space="preserve"> sequence but can end it by tapping</w:t>
      </w:r>
    </w:p>
    <w:p w:rsidR="000849B6" w:rsidRPr="00870D1F" w:rsidRDefault="000849B6">
      <w:pPr>
        <w:ind w:firstLine="720"/>
      </w:pPr>
    </w:p>
    <w:p w:rsidR="000849B6" w:rsidRPr="00870D1F" w:rsidRDefault="00596529">
      <w:pPr>
        <w:ind w:firstLine="720"/>
      </w:pPr>
      <w:r w:rsidRPr="00870D1F">
        <w:t>3.1.3 Functional Requirements</w:t>
      </w:r>
    </w:p>
    <w:p w:rsidR="000849B6" w:rsidRPr="00870D1F" w:rsidRDefault="000849B6">
      <w:pPr>
        <w:ind w:firstLine="720"/>
      </w:pPr>
    </w:p>
    <w:p w:rsidR="000849B6" w:rsidRPr="00870D1F" w:rsidRDefault="00596529">
      <w:pPr>
        <w:ind w:firstLine="720"/>
      </w:pPr>
      <w:r w:rsidRPr="00870D1F">
        <w:rPr>
          <w:i/>
        </w:rPr>
        <w:t xml:space="preserve">At the end of a user’s game the </w:t>
      </w:r>
      <w:proofErr w:type="spellStart"/>
      <w:r w:rsidRPr="00870D1F">
        <w:rPr>
          <w:i/>
        </w:rPr>
        <w:t>GameOver</w:t>
      </w:r>
      <w:proofErr w:type="spellEnd"/>
      <w:r w:rsidRPr="00870D1F">
        <w:rPr>
          <w:i/>
        </w:rPr>
        <w:t xml:space="preserve"> class will be called which includes a </w:t>
      </w:r>
    </w:p>
    <w:p w:rsidR="000849B6" w:rsidRPr="00870D1F" w:rsidRDefault="00596529">
      <w:pPr>
        <w:ind w:firstLine="720"/>
      </w:pPr>
      <w:proofErr w:type="spellStart"/>
      <w:r w:rsidRPr="00870D1F">
        <w:rPr>
          <w:i/>
        </w:rPr>
        <w:t>Gameover</w:t>
      </w:r>
      <w:proofErr w:type="spellEnd"/>
      <w:r w:rsidRPr="00870D1F">
        <w:rPr>
          <w:i/>
        </w:rPr>
        <w:t xml:space="preserve"> variable, restart delay, restart timer, and an Awake function.</w:t>
      </w:r>
    </w:p>
    <w:p w:rsidR="000849B6" w:rsidRPr="00870D1F" w:rsidRDefault="000849B6">
      <w:pPr>
        <w:ind w:firstLine="720"/>
      </w:pPr>
    </w:p>
    <w:p w:rsidR="000849B6" w:rsidRPr="00870D1F" w:rsidRDefault="00596529">
      <w:pPr>
        <w:ind w:firstLine="720"/>
      </w:pPr>
      <w:r w:rsidRPr="00870D1F">
        <w:rPr>
          <w:i/>
        </w:rPr>
        <w:t xml:space="preserve">    </w:t>
      </w:r>
      <w:r w:rsidRPr="00870D1F">
        <w:t xml:space="preserve">REQ-1: GMOVR           </w:t>
      </w:r>
    </w:p>
    <w:p w:rsidR="000849B6" w:rsidRPr="00870D1F" w:rsidRDefault="000849B6">
      <w:pPr>
        <w:ind w:left="2348" w:hanging="994"/>
      </w:pPr>
    </w:p>
    <w:p w:rsidR="000849B6" w:rsidRPr="00870D1F" w:rsidRDefault="00596529">
      <w:pPr>
        <w:ind w:left="2348" w:hanging="994"/>
      </w:pPr>
      <w:r w:rsidRPr="00870D1F">
        <w:lastRenderedPageBreak/>
        <w:t xml:space="preserve">User Story-Matthew Peak likes a game that ends. Simply put, he hates games that continue indefinitely. He likes games that either end when certain goals are met, or if the game becomes </w:t>
      </w:r>
      <w:proofErr w:type="spellStart"/>
      <w:r w:rsidRPr="00870D1F">
        <w:t>to</w:t>
      </w:r>
      <w:proofErr w:type="spellEnd"/>
      <w:r w:rsidRPr="00870D1F">
        <w:t xml:space="preserve"> hard to continue. When the game ends, he likes to see relevant stats for his game session, such as how well he did.</w:t>
      </w:r>
    </w:p>
    <w:p w:rsidR="000849B6" w:rsidRPr="00870D1F" w:rsidDel="005450DC" w:rsidRDefault="00596529">
      <w:pPr>
        <w:pStyle w:val="Heading2"/>
        <w:numPr>
          <w:ilvl w:val="1"/>
          <w:numId w:val="1"/>
        </w:numPr>
        <w:contextualSpacing/>
        <w:rPr>
          <w:del w:id="150" w:author="Colton Young" w:date="2016-03-21T10:21:00Z"/>
        </w:rPr>
      </w:pPr>
      <w:bookmarkStart w:id="151" w:name="h.prxmwqbf5a" w:colFirst="0" w:colLast="0"/>
      <w:bookmarkEnd w:id="151"/>
      <w:del w:id="152" w:author="Colton Young" w:date="2016-03-21T10:21:00Z">
        <w:r w:rsidRPr="00870D1F" w:rsidDel="005450DC">
          <w:delText xml:space="preserve">Recording </w:delText>
        </w:r>
      </w:del>
    </w:p>
    <w:p w:rsidR="000849B6" w:rsidRPr="00870D1F" w:rsidDel="005450DC" w:rsidRDefault="00596529">
      <w:pPr>
        <w:spacing w:before="120" w:after="120"/>
        <w:ind w:left="634"/>
        <w:rPr>
          <w:del w:id="153" w:author="Colton Young" w:date="2016-03-21T10:21:00Z"/>
        </w:rPr>
      </w:pPr>
      <w:del w:id="154" w:author="Colton Young" w:date="2016-03-21T10:21:00Z">
        <w:r w:rsidRPr="00870D1F" w:rsidDel="005450DC">
          <w:delText>3.3.1</w:delText>
        </w:r>
        <w:r w:rsidRPr="00870D1F" w:rsidDel="005450DC">
          <w:tab/>
          <w:delText>Description and Priority</w:delText>
        </w:r>
      </w:del>
    </w:p>
    <w:p w:rsidR="000849B6" w:rsidRPr="00870D1F" w:rsidDel="005450DC" w:rsidRDefault="00596529">
      <w:pPr>
        <w:ind w:left="1350" w:hanging="716"/>
        <w:rPr>
          <w:del w:id="155" w:author="Colton Young" w:date="2016-03-21T10:21:00Z"/>
        </w:rPr>
      </w:pPr>
      <w:del w:id="156" w:author="Colton Young" w:date="2016-03-21T10:21:00Z">
        <w:r w:rsidRPr="00870D1F" w:rsidDel="005450DC">
          <w:rPr>
            <w:rFonts w:ascii="Arial" w:eastAsia="Arial" w:hAnsi="Arial" w:cs="Arial"/>
            <w:i/>
            <w:sz w:val="22"/>
            <w:szCs w:val="22"/>
          </w:rPr>
          <w:delText>Low Priority- On a particularly good game session, the user will be able to, at the game over screen, record their session</w:delText>
        </w:r>
      </w:del>
    </w:p>
    <w:p w:rsidR="000849B6" w:rsidRPr="00870D1F" w:rsidDel="005450DC" w:rsidRDefault="00596529">
      <w:pPr>
        <w:spacing w:before="120" w:after="120"/>
        <w:ind w:left="634"/>
        <w:rPr>
          <w:del w:id="157" w:author="Colton Young" w:date="2016-03-21T10:21:00Z"/>
        </w:rPr>
      </w:pPr>
      <w:del w:id="158" w:author="Colton Young" w:date="2016-03-21T10:21:00Z">
        <w:r w:rsidRPr="00870D1F" w:rsidDel="005450DC">
          <w:delText>3.3.2</w:delText>
        </w:r>
        <w:r w:rsidRPr="00870D1F" w:rsidDel="005450DC">
          <w:tab/>
          <w:delText>Stimulus/Response Sequences</w:delText>
        </w:r>
      </w:del>
    </w:p>
    <w:p w:rsidR="000849B6" w:rsidRPr="00870D1F" w:rsidDel="005450DC" w:rsidRDefault="00596529">
      <w:pPr>
        <w:ind w:left="1350" w:hanging="716"/>
        <w:rPr>
          <w:del w:id="159" w:author="Colton Young" w:date="2016-03-21T10:21:00Z"/>
        </w:rPr>
      </w:pPr>
      <w:del w:id="160" w:author="Colton Young" w:date="2016-03-21T10:21:00Z">
        <w:r w:rsidRPr="00870D1F" w:rsidDel="005450DC">
          <w:rPr>
            <w:rFonts w:ascii="Arial" w:eastAsia="Arial" w:hAnsi="Arial" w:cs="Arial"/>
            <w:i/>
            <w:sz w:val="22"/>
            <w:szCs w:val="22"/>
          </w:rPr>
          <w:delText>The user will simply click the record button to save as video file</w:delText>
        </w:r>
      </w:del>
    </w:p>
    <w:p w:rsidR="000849B6" w:rsidRPr="00870D1F" w:rsidDel="005450DC" w:rsidRDefault="00596529">
      <w:pPr>
        <w:spacing w:before="120" w:after="120"/>
        <w:ind w:left="634"/>
        <w:rPr>
          <w:del w:id="161" w:author="Colton Young" w:date="2016-03-21T10:21:00Z"/>
        </w:rPr>
      </w:pPr>
      <w:del w:id="162" w:author="Colton Young" w:date="2016-03-21T10:21:00Z">
        <w:r w:rsidRPr="00870D1F" w:rsidDel="005450DC">
          <w:delText>3.3.3</w:delText>
        </w:r>
        <w:r w:rsidRPr="00870D1F" w:rsidDel="005450DC">
          <w:tab/>
          <w:delText>Functional Requirements</w:delText>
        </w:r>
      </w:del>
    </w:p>
    <w:p w:rsidR="000849B6" w:rsidRPr="00870D1F" w:rsidDel="005450DC" w:rsidRDefault="00596529">
      <w:pPr>
        <w:ind w:left="1350" w:hanging="716"/>
        <w:rPr>
          <w:del w:id="163" w:author="Colton Young" w:date="2016-03-21T10:21:00Z"/>
        </w:rPr>
      </w:pPr>
      <w:del w:id="164" w:author="Colton Young" w:date="2016-03-21T10:21:00Z">
        <w:r w:rsidRPr="00870D1F" w:rsidDel="005450DC">
          <w:rPr>
            <w:rFonts w:ascii="Arial" w:eastAsia="Arial" w:hAnsi="Arial" w:cs="Arial"/>
            <w:i/>
            <w:sz w:val="22"/>
            <w:szCs w:val="22"/>
          </w:rPr>
          <w:delText>Videos will be saved as .avi files to the downloads directory of device and will show entirety of one game session</w:delText>
        </w:r>
      </w:del>
    </w:p>
    <w:p w:rsidR="000849B6" w:rsidRPr="00870D1F" w:rsidDel="005450DC" w:rsidRDefault="000849B6">
      <w:pPr>
        <w:ind w:left="1350" w:hanging="716"/>
        <w:rPr>
          <w:del w:id="165" w:author="Colton Young" w:date="2016-03-21T10:21:00Z"/>
        </w:rPr>
      </w:pPr>
    </w:p>
    <w:p w:rsidR="000849B6" w:rsidRPr="00870D1F" w:rsidDel="005450DC" w:rsidRDefault="00596529">
      <w:pPr>
        <w:rPr>
          <w:del w:id="166" w:author="Colton Young" w:date="2016-03-21T10:21:00Z"/>
        </w:rPr>
      </w:pPr>
      <w:del w:id="167" w:author="Colton Young" w:date="2016-03-21T10:21:00Z">
        <w:r w:rsidRPr="00870D1F" w:rsidDel="005450DC">
          <w:delText>REQ-1:</w:delText>
        </w:r>
        <w:r w:rsidRPr="00870D1F" w:rsidDel="005450DC">
          <w:tab/>
          <w:delText>RECORD/RCRD</w:delText>
        </w:r>
      </w:del>
    </w:p>
    <w:p w:rsidR="000849B6" w:rsidRPr="00870D1F" w:rsidDel="005450DC" w:rsidRDefault="000849B6">
      <w:pPr>
        <w:ind w:left="2348" w:hanging="994"/>
        <w:rPr>
          <w:del w:id="168" w:author="Colton Young" w:date="2016-03-21T10:21:00Z"/>
        </w:rPr>
      </w:pPr>
    </w:p>
    <w:p w:rsidR="000849B6" w:rsidRPr="00870D1F" w:rsidDel="005450DC" w:rsidRDefault="00596529">
      <w:pPr>
        <w:ind w:left="2348" w:hanging="994"/>
        <w:rPr>
          <w:del w:id="169" w:author="Colton Young" w:date="2016-03-21T10:21:00Z"/>
        </w:rPr>
      </w:pPr>
      <w:del w:id="170" w:author="Colton Young" w:date="2016-03-21T10:21:00Z">
        <w:r w:rsidRPr="00870D1F" w:rsidDel="005450DC">
          <w:delText>User Story-Lindsey Jones likes a game that allows her to show others cool things that happen or just to show others her game sessions. She likes to be able to save video of her game sessions and play it back again later to enjoy the memories of her triumphs.</w:delText>
        </w:r>
      </w:del>
    </w:p>
    <w:p w:rsidR="000849B6" w:rsidRPr="00870D1F" w:rsidRDefault="00596529">
      <w:pPr>
        <w:pStyle w:val="Heading2"/>
        <w:numPr>
          <w:ilvl w:val="1"/>
          <w:numId w:val="1"/>
        </w:numPr>
        <w:contextualSpacing/>
      </w:pPr>
      <w:bookmarkStart w:id="171" w:name="h.wtlklcn3tbp" w:colFirst="0" w:colLast="0"/>
      <w:bookmarkEnd w:id="171"/>
      <w:r w:rsidRPr="00870D1F">
        <w:t>Advertisements</w:t>
      </w:r>
      <w:ins w:id="172" w:author="Colton Young" w:date="2016-04-19T10:31:00Z">
        <w:r w:rsidR="009F065E" w:rsidRPr="00870D1F">
          <w:t>—</w:t>
        </w:r>
        <w:r w:rsidR="009F065E" w:rsidRPr="00870D1F">
          <w:rPr>
            <w:rPrChange w:id="173" w:author="Colton Young" w:date="2016-04-19T10:32:00Z">
              <w:rPr/>
            </w:rPrChange>
          </w:rPr>
          <w:t>NOT FULLY FUNCTIONAL</w:t>
        </w:r>
      </w:ins>
    </w:p>
    <w:p w:rsidR="000849B6" w:rsidRPr="00870D1F" w:rsidRDefault="00596529">
      <w:pPr>
        <w:spacing w:before="120" w:after="120"/>
        <w:ind w:left="634"/>
      </w:pPr>
      <w:r w:rsidRPr="00870D1F">
        <w:t>3.3.1</w:t>
      </w:r>
      <w:r w:rsidRPr="00870D1F">
        <w:tab/>
        <w:t>Description and Priority</w:t>
      </w:r>
    </w:p>
    <w:p w:rsidR="000849B6" w:rsidRPr="00870D1F" w:rsidRDefault="00596529">
      <w:pPr>
        <w:ind w:left="1350" w:hanging="716"/>
      </w:pPr>
      <w:r w:rsidRPr="00870D1F">
        <w:rPr>
          <w:rFonts w:ascii="Arial" w:eastAsia="Arial" w:hAnsi="Arial" w:cs="Arial"/>
          <w:i/>
          <w:sz w:val="22"/>
          <w:szCs w:val="22"/>
        </w:rPr>
        <w:t>Low Priority- The game will be monetized by providing ad space to clients who wish to advertise in our game</w:t>
      </w:r>
    </w:p>
    <w:p w:rsidR="000849B6" w:rsidRPr="00870D1F" w:rsidRDefault="00596529">
      <w:pPr>
        <w:spacing w:before="120" w:after="120"/>
        <w:ind w:left="634"/>
      </w:pPr>
      <w:r w:rsidRPr="00870D1F">
        <w:t>3.3.2</w:t>
      </w:r>
      <w:r w:rsidRPr="00870D1F">
        <w:tab/>
        <w:t>Stimulus/Response Sequences</w:t>
      </w:r>
    </w:p>
    <w:p w:rsidR="000849B6" w:rsidRPr="00870D1F" w:rsidRDefault="00596529">
      <w:pPr>
        <w:ind w:left="1350" w:hanging="716"/>
      </w:pPr>
      <w:r w:rsidRPr="00870D1F">
        <w:rPr>
          <w:rFonts w:ascii="Arial" w:eastAsia="Arial" w:hAnsi="Arial" w:cs="Arial"/>
          <w:i/>
          <w:sz w:val="22"/>
          <w:szCs w:val="22"/>
        </w:rPr>
        <w:t>The user will be directed to the advertisement’s website if pressed, but nothing is required</w:t>
      </w:r>
    </w:p>
    <w:p w:rsidR="000849B6" w:rsidRPr="00870D1F" w:rsidRDefault="00596529">
      <w:pPr>
        <w:spacing w:before="120" w:after="120"/>
        <w:ind w:left="634"/>
      </w:pPr>
      <w:r w:rsidRPr="00870D1F">
        <w:t>3.3.3</w:t>
      </w:r>
      <w:r w:rsidRPr="00870D1F">
        <w:tab/>
        <w:t>Functional Requirements</w:t>
      </w:r>
    </w:p>
    <w:p w:rsidR="000849B6" w:rsidRPr="00870D1F" w:rsidRDefault="00596529">
      <w:pPr>
        <w:ind w:left="1350" w:hanging="716"/>
      </w:pPr>
      <w:r w:rsidRPr="00870D1F">
        <w:rPr>
          <w:rFonts w:ascii="Arial" w:eastAsia="Arial" w:hAnsi="Arial" w:cs="Arial"/>
          <w:i/>
          <w:sz w:val="22"/>
          <w:szCs w:val="22"/>
        </w:rPr>
        <w:t>Advertisements will be banner ads on the top of the screen at the Game Over screen and the space will be sold by the game developers to clients</w:t>
      </w:r>
    </w:p>
    <w:p w:rsidR="000849B6" w:rsidRPr="00870D1F" w:rsidRDefault="000849B6">
      <w:pPr>
        <w:ind w:left="1350" w:hanging="716"/>
      </w:pPr>
    </w:p>
    <w:p w:rsidR="000849B6" w:rsidRPr="00870D1F" w:rsidRDefault="00596529">
      <w:r w:rsidRPr="00870D1F">
        <w:t>REQ-1:</w:t>
      </w:r>
      <w:r w:rsidRPr="00870D1F">
        <w:tab/>
        <w:t>ADVERTISE/ADS</w:t>
      </w:r>
    </w:p>
    <w:p w:rsidR="000849B6" w:rsidRPr="00870D1F" w:rsidRDefault="000849B6">
      <w:pPr>
        <w:ind w:left="2348" w:hanging="994"/>
      </w:pPr>
    </w:p>
    <w:p w:rsidR="000849B6" w:rsidRPr="00870D1F" w:rsidRDefault="00596529">
      <w:pPr>
        <w:ind w:left="2348" w:hanging="994"/>
      </w:pPr>
      <w:r w:rsidRPr="00870D1F">
        <w:t xml:space="preserve">User Story- Michael Burns likes a game that is free to play. He is completely fine with ads appearing in the </w:t>
      </w:r>
      <w:proofErr w:type="spellStart"/>
      <w:r w:rsidRPr="00870D1F">
        <w:t>gamespace</w:t>
      </w:r>
      <w:proofErr w:type="spellEnd"/>
      <w:r w:rsidRPr="00870D1F">
        <w:t>, as long as he doesn’t have to pay to play the game.</w:t>
      </w:r>
    </w:p>
    <w:p w:rsidR="000849B6" w:rsidRPr="00870D1F" w:rsidDel="005450DC" w:rsidRDefault="00596529">
      <w:pPr>
        <w:pStyle w:val="Heading2"/>
        <w:numPr>
          <w:ilvl w:val="1"/>
          <w:numId w:val="1"/>
        </w:numPr>
        <w:contextualSpacing/>
        <w:rPr>
          <w:del w:id="174" w:author="Colton Young" w:date="2016-03-21T10:22:00Z"/>
        </w:rPr>
      </w:pPr>
      <w:bookmarkStart w:id="175" w:name="h.qo2byus00jcx" w:colFirst="0" w:colLast="0"/>
      <w:bookmarkEnd w:id="175"/>
      <w:del w:id="176" w:author="Colton Young" w:date="2016-03-21T10:22:00Z">
        <w:r w:rsidRPr="00870D1F" w:rsidDel="005450DC">
          <w:delText>Google Play Integration</w:delText>
        </w:r>
      </w:del>
    </w:p>
    <w:p w:rsidR="000849B6" w:rsidRPr="00870D1F" w:rsidDel="005450DC" w:rsidRDefault="00596529">
      <w:pPr>
        <w:spacing w:before="120" w:after="120"/>
        <w:ind w:left="634"/>
        <w:rPr>
          <w:del w:id="177" w:author="Colton Young" w:date="2016-03-21T10:22:00Z"/>
        </w:rPr>
      </w:pPr>
      <w:del w:id="178" w:author="Colton Young" w:date="2016-03-21T10:22:00Z">
        <w:r w:rsidRPr="00870D1F" w:rsidDel="005450DC">
          <w:delText>3.1.1</w:delText>
        </w:r>
        <w:r w:rsidRPr="00870D1F" w:rsidDel="005450DC">
          <w:tab/>
          <w:delText>Description and Priority</w:delText>
        </w:r>
      </w:del>
    </w:p>
    <w:p w:rsidR="000849B6" w:rsidRPr="00870D1F" w:rsidDel="005450DC" w:rsidRDefault="00596529">
      <w:pPr>
        <w:ind w:left="1350" w:hanging="716"/>
        <w:rPr>
          <w:del w:id="179" w:author="Colton Young" w:date="2016-03-21T10:22:00Z"/>
        </w:rPr>
      </w:pPr>
      <w:del w:id="180" w:author="Colton Young" w:date="2016-03-21T10:22:00Z">
        <w:r w:rsidRPr="00870D1F" w:rsidDel="005450DC">
          <w:rPr>
            <w:rFonts w:ascii="Arial" w:eastAsia="Arial" w:hAnsi="Arial" w:cs="Arial"/>
            <w:i/>
            <w:sz w:val="22"/>
            <w:szCs w:val="22"/>
          </w:rPr>
          <w:delText xml:space="preserve">Low Priority - The user will be able to log in via their google play account for the purpose of recording high scores and achievements/unlockables </w:delText>
        </w:r>
      </w:del>
    </w:p>
    <w:p w:rsidR="000849B6" w:rsidRPr="00870D1F" w:rsidDel="005450DC" w:rsidRDefault="00596529">
      <w:pPr>
        <w:spacing w:before="120" w:after="120"/>
        <w:ind w:left="634"/>
        <w:rPr>
          <w:del w:id="181" w:author="Colton Young" w:date="2016-03-21T10:22:00Z"/>
        </w:rPr>
      </w:pPr>
      <w:del w:id="182" w:author="Colton Young" w:date="2016-03-21T10:22:00Z">
        <w:r w:rsidRPr="00870D1F" w:rsidDel="005450DC">
          <w:delText>3.1.2</w:delText>
        </w:r>
        <w:r w:rsidRPr="00870D1F" w:rsidDel="005450DC">
          <w:tab/>
          <w:delText>Stimulus/Response Sequences</w:delText>
        </w:r>
      </w:del>
    </w:p>
    <w:p w:rsidR="000849B6" w:rsidRPr="00870D1F" w:rsidDel="005450DC" w:rsidRDefault="00596529">
      <w:pPr>
        <w:ind w:left="1350" w:hanging="716"/>
        <w:rPr>
          <w:del w:id="183" w:author="Colton Young" w:date="2016-03-21T10:22:00Z"/>
        </w:rPr>
      </w:pPr>
      <w:del w:id="184" w:author="Colton Young" w:date="2016-03-21T10:22:00Z">
        <w:r w:rsidRPr="00870D1F" w:rsidDel="005450DC">
          <w:rPr>
            <w:rFonts w:ascii="Arial" w:eastAsia="Arial" w:hAnsi="Arial" w:cs="Arial"/>
            <w:i/>
            <w:sz w:val="22"/>
            <w:szCs w:val="22"/>
          </w:rPr>
          <w:delText xml:space="preserve">The user will log in to their google play account which will automatically connect to the app. </w:delText>
        </w:r>
      </w:del>
    </w:p>
    <w:p w:rsidR="000849B6" w:rsidRPr="00870D1F" w:rsidDel="005450DC" w:rsidRDefault="00596529">
      <w:pPr>
        <w:spacing w:before="120" w:after="120"/>
        <w:ind w:left="634"/>
        <w:rPr>
          <w:del w:id="185" w:author="Colton Young" w:date="2016-03-21T10:22:00Z"/>
        </w:rPr>
      </w:pPr>
      <w:del w:id="186" w:author="Colton Young" w:date="2016-03-21T10:22:00Z">
        <w:r w:rsidRPr="00870D1F" w:rsidDel="005450DC">
          <w:delText>3.1.3</w:delText>
        </w:r>
        <w:r w:rsidRPr="00870D1F" w:rsidDel="005450DC">
          <w:tab/>
          <w:delText>Functional Requirements</w:delText>
        </w:r>
      </w:del>
    </w:p>
    <w:p w:rsidR="000849B6" w:rsidRPr="00870D1F" w:rsidDel="005450DC" w:rsidRDefault="00596529">
      <w:pPr>
        <w:ind w:left="634"/>
        <w:rPr>
          <w:del w:id="187" w:author="Colton Young" w:date="2016-03-21T10:22:00Z"/>
        </w:rPr>
      </w:pPr>
      <w:del w:id="188" w:author="Colton Young" w:date="2016-03-21T10:22:00Z">
        <w:r w:rsidRPr="00870D1F" w:rsidDel="005450DC">
          <w:rPr>
            <w:i/>
            <w:sz w:val="22"/>
            <w:szCs w:val="22"/>
          </w:rPr>
          <w:delText>Authorization asked for before download to ensure that the user knows the app will be accessing their user name.</w:delText>
        </w:r>
      </w:del>
    </w:p>
    <w:p w:rsidR="000849B6" w:rsidRPr="00870D1F" w:rsidDel="005450DC" w:rsidRDefault="000849B6">
      <w:pPr>
        <w:ind w:left="1350" w:hanging="716"/>
        <w:rPr>
          <w:del w:id="189" w:author="Colton Young" w:date="2016-03-21T10:22:00Z"/>
        </w:rPr>
      </w:pPr>
    </w:p>
    <w:p w:rsidR="000849B6" w:rsidRPr="00870D1F" w:rsidDel="005450DC" w:rsidRDefault="00596529">
      <w:pPr>
        <w:ind w:left="2348" w:hanging="994"/>
        <w:rPr>
          <w:del w:id="190" w:author="Colton Young" w:date="2016-03-21T10:22:00Z"/>
        </w:rPr>
      </w:pPr>
      <w:del w:id="191" w:author="Colton Young" w:date="2016-03-21T10:22:00Z">
        <w:r w:rsidRPr="00870D1F" w:rsidDel="005450DC">
          <w:delText>REQ-1:</w:delText>
        </w:r>
        <w:r w:rsidRPr="00870D1F" w:rsidDel="005450DC">
          <w:tab/>
          <w:delText>GPI</w:delText>
        </w:r>
      </w:del>
    </w:p>
    <w:p w:rsidR="000849B6" w:rsidRPr="00870D1F" w:rsidDel="005450DC" w:rsidRDefault="000849B6">
      <w:pPr>
        <w:ind w:left="2348" w:hanging="994"/>
        <w:rPr>
          <w:del w:id="192" w:author="Colton Young" w:date="2016-03-21T10:22:00Z"/>
        </w:rPr>
      </w:pPr>
    </w:p>
    <w:p w:rsidR="000849B6" w:rsidRPr="00870D1F" w:rsidDel="005450DC" w:rsidRDefault="00596529">
      <w:pPr>
        <w:ind w:left="2348" w:hanging="994"/>
        <w:rPr>
          <w:del w:id="193" w:author="Colton Young" w:date="2016-03-21T10:22:00Z"/>
        </w:rPr>
      </w:pPr>
      <w:del w:id="194" w:author="Colton Young" w:date="2016-03-21T10:22:00Z">
        <w:r w:rsidRPr="00870D1F" w:rsidDel="005450DC">
          <w:delText>User Story-Gus Sarah plays many games on his Android phone and always connects his Google Play account so he can track all his gaming stats from one central location. He hates when games aren’t supported by Google Play because then he can’t see some of the stats that Google Play shows him about his playing time.</w:delText>
        </w:r>
      </w:del>
    </w:p>
    <w:p w:rsidR="000849B6" w:rsidRPr="00870D1F" w:rsidRDefault="00596529">
      <w:pPr>
        <w:pStyle w:val="Heading2"/>
        <w:numPr>
          <w:ilvl w:val="1"/>
          <w:numId w:val="1"/>
        </w:numPr>
        <w:contextualSpacing/>
      </w:pPr>
      <w:bookmarkStart w:id="195" w:name="h.jj67k7j5b50o" w:colFirst="0" w:colLast="0"/>
      <w:bookmarkEnd w:id="195"/>
      <w:r w:rsidRPr="00870D1F">
        <w:t>Social Media Integration</w:t>
      </w:r>
      <w:ins w:id="196" w:author="Colton Young" w:date="2016-04-19T10:32:00Z">
        <w:r w:rsidR="009F065E" w:rsidRPr="00870D1F">
          <w:t xml:space="preserve">- </w:t>
        </w:r>
        <w:r w:rsidR="009F065E" w:rsidRPr="00870D1F">
          <w:rPr>
            <w:rPrChange w:id="197" w:author="Colton Young" w:date="2016-04-19T10:32:00Z">
              <w:rPr/>
            </w:rPrChange>
          </w:rPr>
          <w:t>NOT FULLY FUNCTIONAL</w:t>
        </w:r>
      </w:ins>
    </w:p>
    <w:p w:rsidR="000849B6" w:rsidRPr="00870D1F" w:rsidRDefault="00596529">
      <w:pPr>
        <w:spacing w:before="120" w:after="120"/>
        <w:ind w:left="634"/>
      </w:pPr>
      <w:r w:rsidRPr="00870D1F">
        <w:t>3.1.1</w:t>
      </w:r>
      <w:r w:rsidRPr="00870D1F">
        <w:tab/>
        <w:t>Description and Priority</w:t>
      </w:r>
    </w:p>
    <w:p w:rsidR="000849B6" w:rsidRPr="00870D1F" w:rsidRDefault="00596529">
      <w:pPr>
        <w:ind w:left="1350" w:hanging="716"/>
      </w:pPr>
      <w:r w:rsidRPr="00870D1F">
        <w:rPr>
          <w:rFonts w:ascii="Arial" w:eastAsia="Arial" w:hAnsi="Arial" w:cs="Arial"/>
          <w:i/>
          <w:sz w:val="22"/>
          <w:szCs w:val="22"/>
        </w:rPr>
        <w:t xml:space="preserve">Low Priority - The user will be able to log into </w:t>
      </w:r>
      <w:del w:id="198" w:author="Colton Young" w:date="2016-03-30T15:43:00Z">
        <w:r w:rsidRPr="00870D1F" w:rsidDel="00C737A4">
          <w:rPr>
            <w:rFonts w:ascii="Arial" w:eastAsia="Arial" w:hAnsi="Arial" w:cs="Arial"/>
            <w:i/>
            <w:sz w:val="22"/>
            <w:szCs w:val="22"/>
          </w:rPr>
          <w:delText>their preferred social media app</w:delText>
        </w:r>
      </w:del>
      <w:ins w:id="199" w:author="Colton Young" w:date="2016-03-30T15:43:00Z">
        <w:r w:rsidR="00C737A4" w:rsidRPr="00870D1F">
          <w:rPr>
            <w:rFonts w:ascii="Arial" w:eastAsia="Arial" w:hAnsi="Arial" w:cs="Arial"/>
            <w:i/>
            <w:sz w:val="22"/>
            <w:szCs w:val="22"/>
          </w:rPr>
          <w:t>Facebook</w:t>
        </w:r>
      </w:ins>
      <w:r w:rsidRPr="00870D1F">
        <w:rPr>
          <w:rFonts w:ascii="Arial" w:eastAsia="Arial" w:hAnsi="Arial" w:cs="Arial"/>
          <w:i/>
          <w:sz w:val="22"/>
          <w:szCs w:val="22"/>
        </w:rPr>
        <w:t xml:space="preserve"> to post </w:t>
      </w:r>
      <w:ins w:id="200" w:author="Colton Young" w:date="2016-03-30T15:44:00Z">
        <w:r w:rsidR="00C737A4" w:rsidRPr="00870D1F">
          <w:rPr>
            <w:rFonts w:ascii="Arial" w:eastAsia="Arial" w:hAnsi="Arial" w:cs="Arial"/>
            <w:i/>
            <w:sz w:val="22"/>
            <w:szCs w:val="22"/>
          </w:rPr>
          <w:t xml:space="preserve">the </w:t>
        </w:r>
      </w:ins>
      <w:r w:rsidRPr="00870D1F">
        <w:rPr>
          <w:rFonts w:ascii="Arial" w:eastAsia="Arial" w:hAnsi="Arial" w:cs="Arial"/>
          <w:i/>
          <w:sz w:val="22"/>
          <w:szCs w:val="22"/>
        </w:rPr>
        <w:t>game score</w:t>
      </w:r>
      <w:del w:id="201" w:author="Colton Young" w:date="2016-03-30T15:43:00Z">
        <w:r w:rsidRPr="00870D1F" w:rsidDel="00C737A4">
          <w:rPr>
            <w:rFonts w:ascii="Arial" w:eastAsia="Arial" w:hAnsi="Arial" w:cs="Arial"/>
            <w:i/>
            <w:sz w:val="22"/>
            <w:szCs w:val="22"/>
          </w:rPr>
          <w:delText xml:space="preserve">s, recordings, and view their friends’ high scores; possibly have an invitation system to gain more players. </w:delText>
        </w:r>
      </w:del>
      <w:ins w:id="202" w:author="Colton Young" w:date="2016-03-30T15:43:00Z">
        <w:r w:rsidR="00C737A4" w:rsidRPr="00870D1F">
          <w:rPr>
            <w:rFonts w:ascii="Arial" w:eastAsia="Arial" w:hAnsi="Arial" w:cs="Arial"/>
            <w:i/>
            <w:sz w:val="22"/>
            <w:szCs w:val="22"/>
          </w:rPr>
          <w:t xml:space="preserve"> after a game.</w:t>
        </w:r>
      </w:ins>
    </w:p>
    <w:p w:rsidR="000849B6" w:rsidRPr="00870D1F" w:rsidRDefault="00596529">
      <w:pPr>
        <w:spacing w:before="120" w:after="120"/>
        <w:ind w:left="634"/>
      </w:pPr>
      <w:r w:rsidRPr="00870D1F">
        <w:t>3.1.2</w:t>
      </w:r>
      <w:r w:rsidRPr="00870D1F">
        <w:tab/>
        <w:t>Stimulus/Response Sequences</w:t>
      </w:r>
    </w:p>
    <w:p w:rsidR="000849B6" w:rsidRPr="00870D1F" w:rsidRDefault="00596529">
      <w:pPr>
        <w:ind w:left="1350" w:hanging="716"/>
      </w:pPr>
      <w:r w:rsidRPr="00870D1F">
        <w:rPr>
          <w:rFonts w:ascii="Arial" w:eastAsia="Arial" w:hAnsi="Arial" w:cs="Arial"/>
          <w:i/>
          <w:sz w:val="22"/>
          <w:szCs w:val="22"/>
        </w:rPr>
        <w:t xml:space="preserve">The user will </w:t>
      </w:r>
      <w:del w:id="203" w:author="Colton Young" w:date="2016-03-30T15:43:00Z">
        <w:r w:rsidRPr="00870D1F" w:rsidDel="00C737A4">
          <w:rPr>
            <w:rFonts w:ascii="Arial" w:eastAsia="Arial" w:hAnsi="Arial" w:cs="Arial"/>
            <w:i/>
            <w:sz w:val="22"/>
            <w:szCs w:val="22"/>
          </w:rPr>
          <w:delText>select their preferred social media app from a list and log in</w:delText>
        </w:r>
      </w:del>
      <w:ins w:id="204" w:author="Colton Young" w:date="2016-03-30T15:43:00Z">
        <w:r w:rsidR="00C737A4" w:rsidRPr="00870D1F">
          <w:rPr>
            <w:rFonts w:ascii="Arial" w:eastAsia="Arial" w:hAnsi="Arial" w:cs="Arial"/>
            <w:i/>
            <w:sz w:val="22"/>
            <w:szCs w:val="22"/>
          </w:rPr>
          <w:t>log in to Facebook with their account information</w:t>
        </w:r>
      </w:ins>
      <w:r w:rsidRPr="00870D1F">
        <w:rPr>
          <w:rFonts w:ascii="Arial" w:eastAsia="Arial" w:hAnsi="Arial" w:cs="Arial"/>
          <w:i/>
          <w:sz w:val="22"/>
          <w:szCs w:val="22"/>
        </w:rPr>
        <w:t xml:space="preserve">. The app will connect to the media site and </w:t>
      </w:r>
      <w:ins w:id="205" w:author="Colton Young" w:date="2016-03-30T15:43:00Z">
        <w:r w:rsidR="00C737A4" w:rsidRPr="00870D1F">
          <w:rPr>
            <w:rFonts w:ascii="Arial" w:eastAsia="Arial" w:hAnsi="Arial" w:cs="Arial"/>
            <w:i/>
            <w:sz w:val="22"/>
            <w:szCs w:val="22"/>
          </w:rPr>
          <w:t>will be</w:t>
        </w:r>
      </w:ins>
      <w:ins w:id="206" w:author="Colton Young" w:date="2016-03-30T15:44:00Z">
        <w:r w:rsidR="00C737A4" w:rsidRPr="00870D1F">
          <w:rPr>
            <w:rFonts w:ascii="Arial" w:eastAsia="Arial" w:hAnsi="Arial" w:cs="Arial"/>
            <w:i/>
            <w:sz w:val="22"/>
            <w:szCs w:val="22"/>
          </w:rPr>
          <w:t xml:space="preserve"> able to upload a high score as a status update.</w:t>
        </w:r>
      </w:ins>
      <w:del w:id="207" w:author="Colton Young" w:date="2016-03-30T15:43:00Z">
        <w:r w:rsidRPr="00870D1F" w:rsidDel="00C737A4">
          <w:rPr>
            <w:rFonts w:ascii="Arial" w:eastAsia="Arial" w:hAnsi="Arial" w:cs="Arial"/>
            <w:i/>
            <w:sz w:val="22"/>
            <w:szCs w:val="22"/>
          </w:rPr>
          <w:delText xml:space="preserve">download/update a list of friends who have also connected to the site through the app as well as their high scores. </w:delText>
        </w:r>
      </w:del>
    </w:p>
    <w:p w:rsidR="000849B6" w:rsidRPr="00870D1F" w:rsidRDefault="00596529">
      <w:pPr>
        <w:spacing w:before="120" w:after="120"/>
        <w:ind w:left="634"/>
      </w:pPr>
      <w:r w:rsidRPr="00870D1F">
        <w:t>3.1.3</w:t>
      </w:r>
      <w:r w:rsidRPr="00870D1F">
        <w:tab/>
        <w:t>Functional Requirements</w:t>
      </w:r>
    </w:p>
    <w:p w:rsidR="000849B6" w:rsidRPr="00870D1F" w:rsidRDefault="00596529">
      <w:pPr>
        <w:ind w:left="634"/>
      </w:pPr>
      <w:r w:rsidRPr="00870D1F">
        <w:rPr>
          <w:i/>
          <w:sz w:val="22"/>
          <w:szCs w:val="22"/>
        </w:rPr>
        <w:t xml:space="preserve">Authorization asked for before displaying the log in screen to ensure that the user knows the app will be accessing their social media data. </w:t>
      </w:r>
    </w:p>
    <w:p w:rsidR="000849B6" w:rsidRPr="00870D1F" w:rsidRDefault="000849B6">
      <w:pPr>
        <w:ind w:left="1350" w:hanging="716"/>
      </w:pPr>
    </w:p>
    <w:p w:rsidR="000849B6" w:rsidRPr="00870D1F" w:rsidRDefault="00596529">
      <w:pPr>
        <w:ind w:left="2348" w:hanging="994"/>
      </w:pPr>
      <w:r w:rsidRPr="00870D1F">
        <w:t>REQ-1:</w:t>
      </w:r>
      <w:r w:rsidRPr="00870D1F">
        <w:tab/>
        <w:t>SMI</w:t>
      </w:r>
    </w:p>
    <w:p w:rsidR="000849B6" w:rsidRPr="00870D1F" w:rsidRDefault="000849B6">
      <w:pPr>
        <w:ind w:left="2348" w:hanging="994"/>
      </w:pPr>
    </w:p>
    <w:p w:rsidR="000849B6" w:rsidRPr="00870D1F" w:rsidRDefault="00596529">
      <w:pPr>
        <w:ind w:left="2348" w:hanging="994"/>
        <w:rPr>
          <w:ins w:id="208" w:author="Colton Young" w:date="2016-03-30T15:46:00Z"/>
        </w:rPr>
      </w:pPr>
      <w:r w:rsidRPr="00870D1F">
        <w:t xml:space="preserve">User Story-Sanjay Patel likes games that he can show his friends and get his friends hooked on. He likes to be able to see how well they’ve </w:t>
      </w:r>
      <w:proofErr w:type="spellStart"/>
      <w:r w:rsidRPr="00870D1F">
        <w:t>done</w:t>
      </w:r>
      <w:del w:id="209" w:author="Colton Young" w:date="2016-03-30T15:44:00Z">
        <w:r w:rsidRPr="00870D1F" w:rsidDel="00C737A4">
          <w:delText xml:space="preserve"> and other interesting stats about their gameplay</w:delText>
        </w:r>
      </w:del>
      <w:ins w:id="210" w:author="Colton Young" w:date="2016-03-30T15:44:00Z">
        <w:r w:rsidR="00C737A4" w:rsidRPr="00870D1F">
          <w:t>and</w:t>
        </w:r>
        <w:proofErr w:type="spellEnd"/>
        <w:r w:rsidR="00C737A4" w:rsidRPr="00870D1F">
          <w:t xml:space="preserve"> show them how well he’s done</w:t>
        </w:r>
      </w:ins>
      <w:r w:rsidRPr="00870D1F">
        <w:t xml:space="preserve">. He is Facebook friends with all of his closest buddies and always links his game accounts to Facebook so that </w:t>
      </w:r>
      <w:del w:id="211" w:author="Colton Young" w:date="2016-03-30T15:44:00Z">
        <w:r w:rsidRPr="00870D1F" w:rsidDel="00C737A4">
          <w:delText>his friends list is easily imported.</w:delText>
        </w:r>
      </w:del>
      <w:ins w:id="212" w:author="Colton Young" w:date="2016-03-30T15:44:00Z">
        <w:r w:rsidR="00C737A4" w:rsidRPr="00870D1F">
          <w:t>he can easily post his high score.</w:t>
        </w:r>
      </w:ins>
    </w:p>
    <w:p w:rsidR="00FF6FF1" w:rsidRPr="00870D1F" w:rsidRDefault="00FF6FF1" w:rsidP="00FF6FF1">
      <w:pPr>
        <w:pStyle w:val="Heading2"/>
        <w:numPr>
          <w:ilvl w:val="1"/>
          <w:numId w:val="1"/>
        </w:numPr>
        <w:contextualSpacing/>
        <w:rPr>
          <w:ins w:id="213" w:author="Colton Young" w:date="2016-03-30T15:46:00Z"/>
        </w:rPr>
      </w:pPr>
      <w:ins w:id="214" w:author="Colton Young" w:date="2016-03-30T15:46:00Z">
        <w:r w:rsidRPr="00870D1F">
          <w:lastRenderedPageBreak/>
          <w:t>Online Co-op</w:t>
        </w:r>
      </w:ins>
      <w:ins w:id="215" w:author="Colton Young" w:date="2016-04-19T10:32:00Z">
        <w:r w:rsidR="009F065E" w:rsidRPr="00870D1F">
          <w:t>—</w:t>
        </w:r>
        <w:r w:rsidR="009F065E" w:rsidRPr="00870D1F">
          <w:rPr>
            <w:rPrChange w:id="216" w:author="Colton Young" w:date="2016-04-19T10:32:00Z">
              <w:rPr/>
            </w:rPrChange>
          </w:rPr>
          <w:t>NOT COMPLETED</w:t>
        </w:r>
      </w:ins>
    </w:p>
    <w:p w:rsidR="00FF6FF1" w:rsidRPr="00870D1F" w:rsidRDefault="00FF6FF1" w:rsidP="00FF6FF1">
      <w:pPr>
        <w:spacing w:before="120" w:after="120"/>
        <w:ind w:left="634"/>
        <w:rPr>
          <w:ins w:id="217" w:author="Colton Young" w:date="2016-03-30T15:46:00Z"/>
        </w:rPr>
      </w:pPr>
      <w:ins w:id="218" w:author="Colton Young" w:date="2016-03-30T15:46:00Z">
        <w:r w:rsidRPr="00870D1F">
          <w:t>3.1.1</w:t>
        </w:r>
        <w:r w:rsidRPr="00870D1F">
          <w:tab/>
          <w:t>Description and Priority</w:t>
        </w:r>
      </w:ins>
    </w:p>
    <w:p w:rsidR="00FF6FF1" w:rsidRPr="00870D1F" w:rsidRDefault="00FF6FF1" w:rsidP="00FF6FF1">
      <w:pPr>
        <w:ind w:left="1350" w:hanging="716"/>
        <w:rPr>
          <w:ins w:id="219" w:author="Colton Young" w:date="2016-03-30T15:46:00Z"/>
        </w:rPr>
      </w:pPr>
      <w:ins w:id="220" w:author="Colton Young" w:date="2016-03-30T15:46:00Z">
        <w:r w:rsidRPr="00870D1F">
          <w:rPr>
            <w:rFonts w:ascii="Arial" w:eastAsia="Arial" w:hAnsi="Arial" w:cs="Arial"/>
            <w:i/>
            <w:sz w:val="22"/>
            <w:szCs w:val="22"/>
          </w:rPr>
          <w:t>Low Priority - The user will be able to host a game or connect to another person’s game and share the game space with them.</w:t>
        </w:r>
      </w:ins>
    </w:p>
    <w:p w:rsidR="00FF6FF1" w:rsidRPr="00870D1F" w:rsidRDefault="00FF6FF1" w:rsidP="00FF6FF1">
      <w:pPr>
        <w:spacing w:before="120" w:after="120"/>
        <w:ind w:left="634"/>
        <w:rPr>
          <w:ins w:id="221" w:author="Colton Young" w:date="2016-03-30T15:46:00Z"/>
        </w:rPr>
      </w:pPr>
      <w:ins w:id="222" w:author="Colton Young" w:date="2016-03-30T15:46:00Z">
        <w:r w:rsidRPr="00870D1F">
          <w:t>3.1.2</w:t>
        </w:r>
        <w:r w:rsidRPr="00870D1F">
          <w:tab/>
          <w:t>Stimulus/Response Sequences</w:t>
        </w:r>
      </w:ins>
    </w:p>
    <w:p w:rsidR="00FF6FF1" w:rsidRPr="00870D1F" w:rsidRDefault="00FF6FF1" w:rsidP="00FF6FF1">
      <w:pPr>
        <w:ind w:left="1350" w:hanging="716"/>
        <w:rPr>
          <w:ins w:id="223" w:author="Colton Young" w:date="2016-03-30T15:46:00Z"/>
        </w:rPr>
      </w:pPr>
      <w:ins w:id="224" w:author="Colton Young" w:date="2016-03-30T15:47:00Z">
        <w:r w:rsidRPr="00870D1F">
          <w:rPr>
            <w:rFonts w:ascii="Arial" w:eastAsia="Arial" w:hAnsi="Arial" w:cs="Arial"/>
            <w:i/>
            <w:sz w:val="22"/>
            <w:szCs w:val="22"/>
          </w:rPr>
          <w:t>The user will select an option to join or host game and, once connected, be able to participate in the game exactly as if playing a single player game.</w:t>
        </w:r>
      </w:ins>
    </w:p>
    <w:p w:rsidR="00FF6FF1" w:rsidRPr="00870D1F" w:rsidRDefault="00FF6FF1" w:rsidP="00FF6FF1">
      <w:pPr>
        <w:spacing w:before="120" w:after="120"/>
        <w:ind w:left="634"/>
        <w:rPr>
          <w:ins w:id="225" w:author="Colton Young" w:date="2016-03-30T15:46:00Z"/>
        </w:rPr>
      </w:pPr>
      <w:ins w:id="226" w:author="Colton Young" w:date="2016-03-30T15:46:00Z">
        <w:r w:rsidRPr="00870D1F">
          <w:t>3.1.3</w:t>
        </w:r>
        <w:r w:rsidRPr="00870D1F">
          <w:tab/>
          <w:t>Functional Requirements</w:t>
        </w:r>
      </w:ins>
    </w:p>
    <w:p w:rsidR="00FF6FF1" w:rsidRPr="00870D1F" w:rsidRDefault="00FF6FF1" w:rsidP="00FF6FF1">
      <w:pPr>
        <w:ind w:left="634"/>
        <w:rPr>
          <w:ins w:id="227" w:author="Colton Young" w:date="2016-03-30T15:46:00Z"/>
        </w:rPr>
      </w:pPr>
      <w:ins w:id="228" w:author="Colton Young" w:date="2016-03-30T15:47:00Z">
        <w:r w:rsidRPr="00870D1F">
          <w:rPr>
            <w:i/>
            <w:sz w:val="22"/>
            <w:szCs w:val="22"/>
          </w:rPr>
          <w:t>The user should be able to find and host games from a single device and all experiences of the single-player game s</w:t>
        </w:r>
      </w:ins>
      <w:ins w:id="229" w:author="Colton Young" w:date="2016-03-30T15:48:00Z">
        <w:r w:rsidRPr="00870D1F">
          <w:rPr>
            <w:i/>
            <w:sz w:val="22"/>
            <w:szCs w:val="22"/>
          </w:rPr>
          <w:t>hould carry over.</w:t>
        </w:r>
      </w:ins>
    </w:p>
    <w:p w:rsidR="00FF6FF1" w:rsidRPr="00870D1F" w:rsidRDefault="00FF6FF1" w:rsidP="00FF6FF1">
      <w:pPr>
        <w:ind w:left="1350" w:hanging="716"/>
        <w:rPr>
          <w:ins w:id="230" w:author="Colton Young" w:date="2016-03-30T15:46:00Z"/>
        </w:rPr>
      </w:pPr>
    </w:p>
    <w:p w:rsidR="00FF6FF1" w:rsidRPr="00870D1F" w:rsidRDefault="00FF6FF1" w:rsidP="00FF6FF1">
      <w:pPr>
        <w:ind w:left="2348" w:hanging="994"/>
        <w:rPr>
          <w:ins w:id="231" w:author="Colton Young" w:date="2016-03-30T15:46:00Z"/>
        </w:rPr>
      </w:pPr>
      <w:ins w:id="232" w:author="Colton Young" w:date="2016-03-30T15:46:00Z">
        <w:r w:rsidRPr="00870D1F">
          <w:t>REQ-1:</w:t>
        </w:r>
        <w:r w:rsidRPr="00870D1F">
          <w:tab/>
          <w:t>SMI</w:t>
        </w:r>
      </w:ins>
    </w:p>
    <w:p w:rsidR="00FF6FF1" w:rsidRPr="00870D1F" w:rsidRDefault="00FF6FF1" w:rsidP="00FF6FF1">
      <w:pPr>
        <w:ind w:left="2348" w:hanging="994"/>
        <w:rPr>
          <w:ins w:id="233" w:author="Colton Young" w:date="2016-03-30T15:46:00Z"/>
        </w:rPr>
      </w:pPr>
    </w:p>
    <w:p w:rsidR="00FF6FF1" w:rsidRPr="00870D1F" w:rsidRDefault="00FF6FF1" w:rsidP="00FF6FF1">
      <w:pPr>
        <w:ind w:left="2348" w:hanging="994"/>
        <w:rPr>
          <w:ins w:id="234" w:author="Colton Young" w:date="2016-03-30T15:46:00Z"/>
        </w:rPr>
      </w:pPr>
      <w:ins w:id="235" w:author="Colton Young" w:date="2016-03-30T15:46:00Z">
        <w:r w:rsidRPr="00870D1F">
          <w:t>User Story-</w:t>
        </w:r>
      </w:ins>
      <w:ins w:id="236" w:author="Colton Young" w:date="2016-03-30T15:48:00Z">
        <w:r w:rsidRPr="00870D1F">
          <w:t>Terry Richards likes to play games with his best friend where they can both work towards a shared goal in the same space.</w:t>
        </w:r>
      </w:ins>
    </w:p>
    <w:p w:rsidR="00FF6FF1" w:rsidRPr="00870D1F" w:rsidRDefault="00FF6FF1">
      <w:pPr>
        <w:ind w:left="2348" w:hanging="994"/>
      </w:pPr>
    </w:p>
    <w:p w:rsidR="000849B6" w:rsidRPr="00870D1F" w:rsidRDefault="00596529">
      <w:pPr>
        <w:pStyle w:val="Heading1"/>
        <w:numPr>
          <w:ilvl w:val="0"/>
          <w:numId w:val="1"/>
        </w:numPr>
      </w:pPr>
      <w:r w:rsidRPr="00870D1F">
        <w:t>External Interface Requirements</w:t>
      </w:r>
    </w:p>
    <w:p w:rsidR="000849B6" w:rsidRPr="00870D1F" w:rsidRDefault="00596529">
      <w:pPr>
        <w:pStyle w:val="Heading2"/>
        <w:numPr>
          <w:ilvl w:val="1"/>
          <w:numId w:val="1"/>
        </w:numPr>
      </w:pPr>
      <w:bookmarkStart w:id="237" w:name="h.3j2qqm3" w:colFirst="0" w:colLast="0"/>
      <w:bookmarkEnd w:id="237"/>
      <w:r w:rsidRPr="00870D1F">
        <w:t>User Interfaces</w:t>
      </w:r>
    </w:p>
    <w:p w:rsidR="000849B6" w:rsidRPr="00870D1F" w:rsidRDefault="00596529">
      <w:bookmarkStart w:id="238" w:name="h.t465u4p87zcn" w:colFirst="0" w:colLast="0"/>
      <w:bookmarkEnd w:id="238"/>
      <w:r w:rsidRPr="00870D1F">
        <w:rPr>
          <w:rFonts w:ascii="Arial" w:eastAsia="Arial" w:hAnsi="Arial" w:cs="Arial"/>
          <w:i/>
          <w:sz w:val="22"/>
          <w:szCs w:val="22"/>
        </w:rPr>
        <w:t xml:space="preserve">The User Interface will be a logical and simple menu system that gives the user access to the game, the options menu, the leaderboard, the rules, the credits, and finally, the ability to exit the game entirely. The user should never have to delve deeper than one button press to reach any option or game content that they wish to see. Mock-up at this link: </w:t>
      </w:r>
    </w:p>
    <w:p w:rsidR="000849B6" w:rsidRPr="00870D1F" w:rsidRDefault="000849B6">
      <w:bookmarkStart w:id="239" w:name="h.fviqmg6kw9i7" w:colFirst="0" w:colLast="0"/>
      <w:bookmarkEnd w:id="239"/>
    </w:p>
    <w:p w:rsidR="000849B6" w:rsidRPr="00870D1F" w:rsidRDefault="00596529">
      <w:bookmarkStart w:id="240" w:name="h.ny49onukmgum" w:colFirst="0" w:colLast="0"/>
      <w:bookmarkEnd w:id="240"/>
      <w:r w:rsidRPr="00870D1F">
        <w:rPr>
          <w:rFonts w:ascii="Arial" w:eastAsia="Arial" w:hAnsi="Arial" w:cs="Arial"/>
          <w:i/>
          <w:sz w:val="22"/>
          <w:szCs w:val="22"/>
        </w:rPr>
        <w:t xml:space="preserve">https://drive.google.com/file/d/0B-Dw9kbBjGlWYTVvQVp5R0sweG8/view?usp=sharing </w:t>
      </w:r>
    </w:p>
    <w:p w:rsidR="000849B6" w:rsidRPr="00870D1F" w:rsidRDefault="000849B6">
      <w:bookmarkStart w:id="241" w:name="h.ibqjnrvm7y74" w:colFirst="0" w:colLast="0"/>
      <w:bookmarkEnd w:id="241"/>
    </w:p>
    <w:p w:rsidR="000849B6" w:rsidRPr="00870D1F" w:rsidRDefault="00596529">
      <w:bookmarkStart w:id="242" w:name="h.v6pz5bbqss9z" w:colFirst="0" w:colLast="0"/>
      <w:bookmarkEnd w:id="242"/>
      <w:r w:rsidRPr="00870D1F">
        <w:rPr>
          <w:rFonts w:ascii="Arial" w:eastAsia="Arial" w:hAnsi="Arial" w:cs="Arial"/>
          <w:i/>
          <w:sz w:val="22"/>
          <w:szCs w:val="22"/>
        </w:rPr>
        <w:t xml:space="preserve">The menu will allow you to reach any function that you might want to access with this game (sound options, change </w:t>
      </w:r>
      <w:proofErr w:type="spellStart"/>
      <w:r w:rsidRPr="00870D1F">
        <w:rPr>
          <w:rFonts w:ascii="Arial" w:eastAsia="Arial" w:hAnsi="Arial" w:cs="Arial"/>
          <w:i/>
          <w:sz w:val="22"/>
          <w:szCs w:val="22"/>
        </w:rPr>
        <w:t>gamemode</w:t>
      </w:r>
      <w:proofErr w:type="spellEnd"/>
      <w:r w:rsidRPr="00870D1F">
        <w:rPr>
          <w:rFonts w:ascii="Arial" w:eastAsia="Arial" w:hAnsi="Arial" w:cs="Arial"/>
          <w:i/>
          <w:sz w:val="22"/>
          <w:szCs w:val="22"/>
        </w:rPr>
        <w:t>, etc.) in one tap.</w:t>
      </w:r>
    </w:p>
    <w:p w:rsidR="000849B6" w:rsidRPr="00870D1F" w:rsidRDefault="000849B6">
      <w:bookmarkStart w:id="243" w:name="h.9am0j29m135w" w:colFirst="0" w:colLast="0"/>
      <w:bookmarkEnd w:id="243"/>
    </w:p>
    <w:p w:rsidR="000849B6" w:rsidRPr="00870D1F" w:rsidRDefault="00596529">
      <w:bookmarkStart w:id="244" w:name="h.u6lczuxh50ms" w:colFirst="0" w:colLast="0"/>
      <w:bookmarkEnd w:id="244"/>
      <w:r w:rsidRPr="00870D1F">
        <w:rPr>
          <w:rFonts w:ascii="Arial" w:eastAsia="Arial" w:hAnsi="Arial" w:cs="Arial"/>
          <w:i/>
          <w:sz w:val="22"/>
          <w:szCs w:val="22"/>
        </w:rPr>
        <w:t xml:space="preserve">The play space will have </w:t>
      </w:r>
      <w:del w:id="245" w:author="Colton Young" w:date="2016-03-21T10:32:00Z">
        <w:r w:rsidRPr="00870D1F" w:rsidDel="00B06D10">
          <w:rPr>
            <w:rFonts w:ascii="Arial" w:eastAsia="Arial" w:hAnsi="Arial" w:cs="Arial"/>
            <w:i/>
            <w:sz w:val="22"/>
            <w:szCs w:val="22"/>
          </w:rPr>
          <w:delText>two</w:delText>
        </w:r>
      </w:del>
      <w:ins w:id="246" w:author="Colton Young" w:date="2016-03-21T10:32:00Z">
        <w:r w:rsidR="00B06D10" w:rsidRPr="00870D1F">
          <w:rPr>
            <w:rFonts w:ascii="Arial" w:eastAsia="Arial" w:hAnsi="Arial" w:cs="Arial"/>
            <w:i/>
            <w:sz w:val="22"/>
            <w:szCs w:val="22"/>
          </w:rPr>
          <w:t>one</w:t>
        </w:r>
      </w:ins>
      <w:r w:rsidRPr="00870D1F">
        <w:rPr>
          <w:rFonts w:ascii="Arial" w:eastAsia="Arial" w:hAnsi="Arial" w:cs="Arial"/>
          <w:i/>
          <w:sz w:val="22"/>
          <w:szCs w:val="22"/>
        </w:rPr>
        <w:t xml:space="preserve"> button that allows you to begin the game The </w:t>
      </w:r>
      <w:proofErr w:type="spellStart"/>
      <w:r w:rsidRPr="00870D1F">
        <w:rPr>
          <w:rFonts w:ascii="Arial" w:eastAsia="Arial" w:hAnsi="Arial" w:cs="Arial"/>
          <w:i/>
          <w:sz w:val="22"/>
          <w:szCs w:val="22"/>
        </w:rPr>
        <w:t>playspace</w:t>
      </w:r>
      <w:proofErr w:type="spellEnd"/>
      <w:r w:rsidRPr="00870D1F">
        <w:rPr>
          <w:rFonts w:ascii="Arial" w:eastAsia="Arial" w:hAnsi="Arial" w:cs="Arial"/>
          <w:i/>
          <w:sz w:val="22"/>
          <w:szCs w:val="22"/>
        </w:rPr>
        <w:t xml:space="preserve"> will be a colorful background that is empty except for a time</w:t>
      </w:r>
      <w:ins w:id="247" w:author="Colton Young" w:date="2016-03-21T10:32:00Z">
        <w:r w:rsidR="00B06D10" w:rsidRPr="00870D1F">
          <w:rPr>
            <w:rFonts w:ascii="Arial" w:eastAsia="Arial" w:hAnsi="Arial" w:cs="Arial"/>
            <w:i/>
            <w:sz w:val="22"/>
            <w:szCs w:val="22"/>
          </w:rPr>
          <w:t xml:space="preserve"> bar</w:t>
        </w:r>
      </w:ins>
      <w:del w:id="248" w:author="Colton Young" w:date="2016-03-21T10:32:00Z">
        <w:r w:rsidRPr="00870D1F" w:rsidDel="00B06D10">
          <w:rPr>
            <w:rFonts w:ascii="Arial" w:eastAsia="Arial" w:hAnsi="Arial" w:cs="Arial"/>
            <w:i/>
            <w:sz w:val="22"/>
            <w:szCs w:val="22"/>
          </w:rPr>
          <w:delText>r</w:delText>
        </w:r>
      </w:del>
      <w:r w:rsidRPr="00870D1F">
        <w:rPr>
          <w:rFonts w:ascii="Arial" w:eastAsia="Arial" w:hAnsi="Arial" w:cs="Arial"/>
          <w:i/>
          <w:sz w:val="22"/>
          <w:szCs w:val="22"/>
        </w:rPr>
        <w:t xml:space="preserve"> in the top </w:t>
      </w:r>
      <w:del w:id="249" w:author="Colton Young" w:date="2016-03-21T10:32:00Z">
        <w:r w:rsidRPr="00870D1F" w:rsidDel="00B06D10">
          <w:rPr>
            <w:rFonts w:ascii="Arial" w:eastAsia="Arial" w:hAnsi="Arial" w:cs="Arial"/>
            <w:i/>
            <w:sz w:val="22"/>
            <w:szCs w:val="22"/>
          </w:rPr>
          <w:delText>left corner</w:delText>
        </w:r>
      </w:del>
      <w:ins w:id="250" w:author="Colton Young" w:date="2016-03-21T10:32:00Z">
        <w:r w:rsidR="00B06D10" w:rsidRPr="00870D1F">
          <w:rPr>
            <w:rFonts w:ascii="Arial" w:eastAsia="Arial" w:hAnsi="Arial" w:cs="Arial"/>
            <w:i/>
            <w:sz w:val="22"/>
            <w:szCs w:val="22"/>
          </w:rPr>
          <w:t>center of the screen</w:t>
        </w:r>
      </w:ins>
      <w:r w:rsidRPr="00870D1F">
        <w:rPr>
          <w:rFonts w:ascii="Arial" w:eastAsia="Arial" w:hAnsi="Arial" w:cs="Arial"/>
          <w:i/>
          <w:sz w:val="22"/>
          <w:szCs w:val="22"/>
        </w:rPr>
        <w:t>. The randomly appearing shapes will appear across this screen.</w:t>
      </w:r>
    </w:p>
    <w:p w:rsidR="000849B6" w:rsidRPr="00870D1F" w:rsidRDefault="000849B6">
      <w:bookmarkStart w:id="251" w:name="h.r5ul8hlmyupw" w:colFirst="0" w:colLast="0"/>
      <w:bookmarkEnd w:id="251"/>
    </w:p>
    <w:p w:rsidR="000849B6" w:rsidRPr="00870D1F" w:rsidRDefault="00596529">
      <w:bookmarkStart w:id="252" w:name="h.9orqkdp9k2uy" w:colFirst="0" w:colLast="0"/>
      <w:bookmarkEnd w:id="252"/>
      <w:r w:rsidRPr="00870D1F">
        <w:rPr>
          <w:rFonts w:ascii="Arial" w:eastAsia="Arial" w:hAnsi="Arial" w:cs="Arial"/>
          <w:i/>
          <w:sz w:val="22"/>
          <w:szCs w:val="22"/>
        </w:rPr>
        <w:t xml:space="preserve">The instructions screen will be </w:t>
      </w:r>
      <w:ins w:id="253" w:author="Colton Young" w:date="2016-03-21T10:32:00Z">
        <w:r w:rsidR="00B06D10" w:rsidRPr="00870D1F">
          <w:rPr>
            <w:rFonts w:ascii="Arial" w:eastAsia="Arial" w:hAnsi="Arial" w:cs="Arial"/>
            <w:i/>
            <w:sz w:val="22"/>
            <w:szCs w:val="22"/>
          </w:rPr>
          <w:t>a text screen, detailing how to play the game</w:t>
        </w:r>
      </w:ins>
      <w:r w:rsidRPr="00870D1F">
        <w:rPr>
          <w:rFonts w:ascii="Arial" w:eastAsia="Arial" w:hAnsi="Arial" w:cs="Arial"/>
          <w:i/>
          <w:sz w:val="22"/>
          <w:szCs w:val="22"/>
        </w:rPr>
        <w:t>.</w:t>
      </w:r>
    </w:p>
    <w:p w:rsidR="000849B6" w:rsidRPr="00870D1F" w:rsidRDefault="000849B6">
      <w:bookmarkStart w:id="254" w:name="h.p8n5pujltbm0" w:colFirst="0" w:colLast="0"/>
      <w:bookmarkEnd w:id="254"/>
    </w:p>
    <w:p w:rsidR="000849B6" w:rsidRPr="00870D1F" w:rsidRDefault="00596529">
      <w:bookmarkStart w:id="255" w:name="h.k7vtxpr48g09" w:colFirst="0" w:colLast="0"/>
      <w:bookmarkEnd w:id="255"/>
      <w:r w:rsidRPr="00870D1F">
        <w:rPr>
          <w:rFonts w:ascii="Arial" w:eastAsia="Arial" w:hAnsi="Arial" w:cs="Arial"/>
          <w:i/>
          <w:sz w:val="22"/>
          <w:szCs w:val="22"/>
        </w:rPr>
        <w:t>The options screen will have two sliders- one for music volume and one for sound volume. These sliders will be able to be adjusted independently. The third option will be a theme button. The button will display, in text, the currently selected theme. When tapped, this button’s text will change to something else (e.g. “Kitten Theme” or “Monochrome Theme”) and the game assets will change to reflect this.</w:t>
      </w:r>
    </w:p>
    <w:p w:rsidR="000849B6" w:rsidRPr="00870D1F" w:rsidRDefault="000849B6">
      <w:bookmarkStart w:id="256" w:name="h.oq01mzfdroy8" w:colFirst="0" w:colLast="0"/>
      <w:bookmarkEnd w:id="256"/>
    </w:p>
    <w:p w:rsidR="000849B6" w:rsidRPr="00870D1F" w:rsidRDefault="00596529">
      <w:bookmarkStart w:id="257" w:name="h.bd04uz6ophsh" w:colFirst="0" w:colLast="0"/>
      <w:bookmarkEnd w:id="257"/>
      <w:r w:rsidRPr="00870D1F">
        <w:rPr>
          <w:rFonts w:ascii="Arial" w:eastAsia="Arial" w:hAnsi="Arial" w:cs="Arial"/>
          <w:i/>
          <w:sz w:val="22"/>
          <w:szCs w:val="22"/>
        </w:rPr>
        <w:t xml:space="preserve">The leaderboard screen will </w:t>
      </w:r>
      <w:del w:id="258" w:author="Colton Young" w:date="2016-03-21T10:33:00Z">
        <w:r w:rsidRPr="00870D1F" w:rsidDel="00B06D10">
          <w:rPr>
            <w:rFonts w:ascii="Arial" w:eastAsia="Arial" w:hAnsi="Arial" w:cs="Arial"/>
            <w:i/>
            <w:sz w:val="22"/>
            <w:szCs w:val="22"/>
          </w:rPr>
          <w:delText>show the user’s position on the leaderboard and the 5-10 players with higher scores and 5-10 players with lower scores than the user. The top of the screen will show Top 15, My Friends, and Switch Gamemode. By pressing the Top 15 button, the leaderboard will show the top 15 high scores of all time. By pressing the My Friends button, the user will be able to see their score in relation to all of their registered friends’ scores. The Switch Gamemode button will allow the user to see the high score list for other game modes with the same options. The high score list will  be two columns- one with the names of users, the other with their high scores.</w:delText>
        </w:r>
      </w:del>
      <w:ins w:id="259" w:author="Colton Young" w:date="2016-03-21T10:33:00Z">
        <w:r w:rsidR="00B06D10" w:rsidRPr="00870D1F">
          <w:rPr>
            <w:rFonts w:ascii="Arial" w:eastAsia="Arial" w:hAnsi="Arial" w:cs="Arial"/>
            <w:i/>
            <w:sz w:val="22"/>
            <w:szCs w:val="22"/>
          </w:rPr>
          <w:t>be a local high score board showing the best scores achieved by players on that specific device.</w:t>
        </w:r>
      </w:ins>
    </w:p>
    <w:p w:rsidR="000849B6" w:rsidRPr="00870D1F" w:rsidRDefault="000849B6">
      <w:bookmarkStart w:id="260" w:name="h.9509zgh400lh" w:colFirst="0" w:colLast="0"/>
      <w:bookmarkEnd w:id="260"/>
    </w:p>
    <w:p w:rsidR="000849B6" w:rsidRPr="00870D1F" w:rsidRDefault="00596529">
      <w:bookmarkStart w:id="261" w:name="h.kracqb4pu3h4" w:colFirst="0" w:colLast="0"/>
      <w:bookmarkEnd w:id="261"/>
      <w:r w:rsidRPr="00870D1F">
        <w:rPr>
          <w:rFonts w:ascii="Arial" w:eastAsia="Arial" w:hAnsi="Arial" w:cs="Arial"/>
          <w:i/>
          <w:sz w:val="22"/>
          <w:szCs w:val="22"/>
        </w:rPr>
        <w:t>The achievements screen will show the player’s progress towards certain achievements (e.g. time played, high score, etc.) and will show their progress numerically and as a progress bar.</w:t>
      </w:r>
      <w:del w:id="262" w:author="Colton Young" w:date="2016-04-19T10:32:00Z">
        <w:r w:rsidRPr="00870D1F" w:rsidDel="009F065E">
          <w:rPr>
            <w:rFonts w:ascii="Arial" w:eastAsia="Arial" w:hAnsi="Arial" w:cs="Arial"/>
            <w:i/>
            <w:sz w:val="22"/>
            <w:szCs w:val="22"/>
          </w:rPr>
          <w:delText xml:space="preserve"> Below each progress bar will be the reward for completing this achievement, such as a new theme for the game.</w:delText>
        </w:r>
      </w:del>
    </w:p>
    <w:p w:rsidR="000849B6" w:rsidRPr="00870D1F" w:rsidRDefault="000849B6">
      <w:bookmarkStart w:id="263" w:name="h.7s99t4v521gs" w:colFirst="0" w:colLast="0"/>
      <w:bookmarkEnd w:id="263"/>
    </w:p>
    <w:p w:rsidR="000849B6" w:rsidRPr="00870D1F" w:rsidRDefault="00596529">
      <w:bookmarkStart w:id="264" w:name="h.7fw6lgassng8" w:colFirst="0" w:colLast="0"/>
      <w:bookmarkEnd w:id="264"/>
      <w:r w:rsidRPr="00870D1F">
        <w:rPr>
          <w:rFonts w:ascii="Arial" w:eastAsia="Arial" w:hAnsi="Arial" w:cs="Arial"/>
          <w:i/>
          <w:sz w:val="22"/>
          <w:szCs w:val="22"/>
        </w:rPr>
        <w:t>The credits screen will show the names of the creators.</w:t>
      </w:r>
    </w:p>
    <w:p w:rsidR="000849B6" w:rsidRPr="00870D1F" w:rsidRDefault="00596529">
      <w:bookmarkStart w:id="265" w:name="h.cgr6wamhu8e6" w:colFirst="0" w:colLast="0"/>
      <w:bookmarkEnd w:id="265"/>
      <w:r w:rsidRPr="00870D1F">
        <w:rPr>
          <w:rFonts w:ascii="Arial" w:eastAsia="Arial" w:hAnsi="Arial" w:cs="Arial"/>
          <w:i/>
          <w:sz w:val="22"/>
          <w:szCs w:val="22"/>
        </w:rPr>
        <w:t>The exit button will close the game.</w:t>
      </w:r>
    </w:p>
    <w:p w:rsidR="000849B6" w:rsidRPr="00870D1F" w:rsidRDefault="000849B6">
      <w:bookmarkStart w:id="266" w:name="h.hatwx1i1cbxi" w:colFirst="0" w:colLast="0"/>
      <w:bookmarkEnd w:id="266"/>
    </w:p>
    <w:p w:rsidR="000849B6" w:rsidRPr="00870D1F" w:rsidRDefault="00596529">
      <w:bookmarkStart w:id="267" w:name="h.1y810tw" w:colFirst="0" w:colLast="0"/>
      <w:bookmarkEnd w:id="267"/>
      <w:r w:rsidRPr="00870D1F">
        <w:rPr>
          <w:rFonts w:ascii="Arial" w:eastAsia="Arial" w:hAnsi="Arial" w:cs="Arial"/>
          <w:i/>
          <w:sz w:val="22"/>
          <w:szCs w:val="22"/>
        </w:rPr>
        <w:t>The Unity game engine provides tools for creating a game menu that can initiate different game states and that allow the user to modify some elements of their game (i.e. the options menu.)</w:t>
      </w:r>
    </w:p>
    <w:p w:rsidR="000849B6" w:rsidRPr="00870D1F" w:rsidRDefault="00596529">
      <w:pPr>
        <w:pStyle w:val="Heading2"/>
        <w:numPr>
          <w:ilvl w:val="1"/>
          <w:numId w:val="1"/>
        </w:numPr>
      </w:pPr>
      <w:r w:rsidRPr="00870D1F">
        <w:t>Hardware Interfaces</w:t>
      </w:r>
    </w:p>
    <w:p w:rsidR="000849B6" w:rsidRPr="00870D1F" w:rsidRDefault="009F065E">
      <w:bookmarkStart w:id="268" w:name="h.4i7ojhp" w:colFirst="0" w:colLast="0"/>
      <w:bookmarkEnd w:id="268"/>
      <w:ins w:id="269" w:author="Colton Young" w:date="2016-04-19T10:33:00Z">
        <w:r w:rsidRPr="00870D1F">
          <w:rPr>
            <w:rFonts w:ascii="Arial" w:eastAsia="Arial" w:hAnsi="Arial" w:cs="Arial"/>
            <w:i/>
            <w:sz w:val="22"/>
            <w:szCs w:val="22"/>
          </w:rPr>
          <w:t>This app is supported on both Windows PCs and Android devices running Gingerbread 2.3.1 or higher. It is reliant on no other hardware.</w:t>
        </w:r>
      </w:ins>
    </w:p>
    <w:p w:rsidR="000849B6" w:rsidRPr="00870D1F" w:rsidRDefault="00596529">
      <w:pPr>
        <w:pStyle w:val="Heading2"/>
        <w:numPr>
          <w:ilvl w:val="1"/>
          <w:numId w:val="1"/>
        </w:numPr>
      </w:pPr>
      <w:r w:rsidRPr="00870D1F">
        <w:t>Software Interfaces</w:t>
      </w:r>
    </w:p>
    <w:p w:rsidR="000849B6" w:rsidRPr="00870D1F" w:rsidRDefault="009F065E">
      <w:bookmarkStart w:id="270" w:name="h.2xcytpi" w:colFirst="0" w:colLast="0"/>
      <w:bookmarkEnd w:id="270"/>
      <w:ins w:id="271" w:author="Colton Young" w:date="2016-04-19T10:34:00Z">
        <w:r w:rsidRPr="00870D1F">
          <w:rPr>
            <w:rFonts w:ascii="Arial" w:eastAsia="Arial" w:hAnsi="Arial" w:cs="Arial"/>
            <w:i/>
            <w:sz w:val="22"/>
            <w:szCs w:val="22"/>
          </w:rPr>
          <w:t xml:space="preserve">This product mostly uses the Unity Engine library to implement gameplay aspects using the pre-defined </w:t>
        </w:r>
        <w:proofErr w:type="gramStart"/>
        <w:r w:rsidRPr="00870D1F">
          <w:rPr>
            <w:rFonts w:ascii="Arial" w:eastAsia="Arial" w:hAnsi="Arial" w:cs="Arial"/>
            <w:i/>
            <w:sz w:val="22"/>
            <w:szCs w:val="22"/>
          </w:rPr>
          <w:t>Start(</w:t>
        </w:r>
        <w:proofErr w:type="gramEnd"/>
        <w:r w:rsidRPr="00870D1F">
          <w:rPr>
            <w:rFonts w:ascii="Arial" w:eastAsia="Arial" w:hAnsi="Arial" w:cs="Arial"/>
            <w:i/>
            <w:sz w:val="22"/>
            <w:szCs w:val="22"/>
          </w:rPr>
          <w:t xml:space="preserve">), Update() and </w:t>
        </w:r>
        <w:proofErr w:type="spellStart"/>
        <w:r w:rsidRPr="00870D1F">
          <w:rPr>
            <w:rFonts w:ascii="Arial" w:eastAsia="Arial" w:hAnsi="Arial" w:cs="Arial"/>
            <w:i/>
            <w:sz w:val="22"/>
            <w:szCs w:val="22"/>
          </w:rPr>
          <w:t>OnClick</w:t>
        </w:r>
        <w:proofErr w:type="spellEnd"/>
        <w:r w:rsidRPr="00870D1F">
          <w:rPr>
            <w:rFonts w:ascii="Arial" w:eastAsia="Arial" w:hAnsi="Arial" w:cs="Arial"/>
            <w:i/>
            <w:sz w:val="22"/>
            <w:szCs w:val="22"/>
          </w:rPr>
          <w:t xml:space="preserve">() methods. The C# </w:t>
        </w:r>
      </w:ins>
      <w:ins w:id="272" w:author="Colton Young" w:date="2016-04-19T10:35:00Z">
        <w:r w:rsidRPr="00870D1F">
          <w:rPr>
            <w:rFonts w:ascii="Arial" w:eastAsia="Arial" w:hAnsi="Arial" w:cs="Arial"/>
            <w:i/>
            <w:sz w:val="22"/>
            <w:szCs w:val="22"/>
          </w:rPr>
          <w:t>Serialization library is also utilized to help write pertinent information to a file using a binary formatter.</w:t>
        </w:r>
      </w:ins>
    </w:p>
    <w:p w:rsidR="000849B6" w:rsidRPr="00870D1F" w:rsidRDefault="00596529">
      <w:pPr>
        <w:pStyle w:val="Heading2"/>
        <w:numPr>
          <w:ilvl w:val="1"/>
          <w:numId w:val="1"/>
        </w:numPr>
      </w:pPr>
      <w:r w:rsidRPr="00870D1F">
        <w:t>Communications Interfaces</w:t>
      </w:r>
    </w:p>
    <w:p w:rsidR="000849B6" w:rsidRPr="00870D1F" w:rsidRDefault="00B466DE">
      <w:bookmarkStart w:id="273" w:name="h.1ci93xb" w:colFirst="0" w:colLast="0"/>
      <w:bookmarkEnd w:id="273"/>
      <w:ins w:id="274" w:author="Colton Young" w:date="2016-04-19T10:35:00Z">
        <w:r w:rsidRPr="00870D1F">
          <w:rPr>
            <w:rFonts w:ascii="Arial" w:eastAsia="Arial" w:hAnsi="Arial" w:cs="Arial"/>
            <w:i/>
            <w:sz w:val="22"/>
            <w:szCs w:val="22"/>
          </w:rPr>
          <w:t>This product can be run entirely locally, however, a network connection is required to utilize the Facebook implementation if it was completed and to populate new advertisements if that was implemented.</w:t>
        </w:r>
      </w:ins>
    </w:p>
    <w:p w:rsidR="000849B6" w:rsidRPr="00870D1F" w:rsidRDefault="00596529">
      <w:pPr>
        <w:pStyle w:val="Heading1"/>
        <w:numPr>
          <w:ilvl w:val="0"/>
          <w:numId w:val="1"/>
        </w:numPr>
      </w:pPr>
      <w:r w:rsidRPr="00870D1F">
        <w:t>Other Nonfunctional Requirements</w:t>
      </w:r>
    </w:p>
    <w:p w:rsidR="000849B6" w:rsidRPr="00870D1F" w:rsidRDefault="00596529">
      <w:pPr>
        <w:pStyle w:val="Heading2"/>
        <w:numPr>
          <w:ilvl w:val="1"/>
          <w:numId w:val="1"/>
        </w:numPr>
      </w:pPr>
      <w:bookmarkStart w:id="275" w:name="h.3whwml4" w:colFirst="0" w:colLast="0"/>
      <w:bookmarkEnd w:id="275"/>
      <w:r w:rsidRPr="00870D1F">
        <w:t>Performance Requirements</w:t>
      </w:r>
    </w:p>
    <w:p w:rsidR="000849B6" w:rsidRPr="00870D1F" w:rsidRDefault="00596529">
      <w:pPr>
        <w:pStyle w:val="Heading3"/>
        <w:numPr>
          <w:ilvl w:val="2"/>
          <w:numId w:val="1"/>
        </w:numPr>
      </w:pPr>
      <w:r w:rsidRPr="00870D1F">
        <w:t xml:space="preserve">Game Board Update </w:t>
      </w:r>
    </w:p>
    <w:p w:rsidR="000849B6" w:rsidRPr="00870D1F" w:rsidRDefault="00B466DE">
      <w:bookmarkStart w:id="276" w:name="h.2bn6wsx" w:colFirst="0" w:colLast="0"/>
      <w:bookmarkEnd w:id="276"/>
      <w:ins w:id="277" w:author="Colton Young" w:date="2016-04-19T10:37:00Z">
        <w:r w:rsidRPr="00870D1F">
          <w:t>From clicking the app icon, the main menu should load within 10 seconds and have minimal to no loading times.</w:t>
        </w:r>
      </w:ins>
    </w:p>
    <w:p w:rsidR="000849B6" w:rsidRPr="00870D1F" w:rsidRDefault="000849B6"/>
    <w:p w:rsidR="000849B6" w:rsidRPr="00870D1F" w:rsidRDefault="000849B6">
      <w:pPr>
        <w:pStyle w:val="Heading3"/>
        <w:numPr>
          <w:ilvl w:val="2"/>
          <w:numId w:val="1"/>
        </w:numPr>
      </w:pPr>
    </w:p>
    <w:p w:rsidR="000849B6" w:rsidRPr="00870D1F" w:rsidRDefault="00B466DE">
      <w:ins w:id="278" w:author="Colton Young" w:date="2016-04-19T10:37:00Z">
        <w:r w:rsidRPr="00870D1F">
          <w:t>The achievements page should track achievement progress with high precision, giving accurate data to the second.</w:t>
        </w:r>
      </w:ins>
    </w:p>
    <w:p w:rsidR="000849B6" w:rsidRPr="00870D1F" w:rsidRDefault="000849B6">
      <w:bookmarkStart w:id="279" w:name="h.qsh70q" w:colFirst="0" w:colLast="0"/>
      <w:bookmarkEnd w:id="279"/>
    </w:p>
    <w:p w:rsidR="000849B6" w:rsidRPr="00870D1F" w:rsidRDefault="00596529">
      <w:pPr>
        <w:pStyle w:val="Heading2"/>
        <w:numPr>
          <w:ilvl w:val="1"/>
          <w:numId w:val="1"/>
        </w:numPr>
      </w:pPr>
      <w:r w:rsidRPr="00870D1F">
        <w:t>Security Requirements</w:t>
      </w:r>
    </w:p>
    <w:p w:rsidR="000849B6" w:rsidRPr="00870D1F" w:rsidRDefault="00B466DE">
      <w:bookmarkStart w:id="280" w:name="h.3as4poj" w:colFirst="0" w:colLast="0"/>
      <w:bookmarkEnd w:id="280"/>
      <w:ins w:id="281" w:author="Colton Young" w:date="2016-04-19T10:38:00Z">
        <w:r w:rsidRPr="00870D1F">
          <w:t>Game data should not be accessible by the user so it is “encrypted” by formatting it and writing it to file. No sensitive user information is required in this game.</w:t>
        </w:r>
      </w:ins>
    </w:p>
    <w:p w:rsidR="000849B6" w:rsidRPr="00870D1F" w:rsidRDefault="00596529">
      <w:pPr>
        <w:pStyle w:val="Heading2"/>
        <w:numPr>
          <w:ilvl w:val="1"/>
          <w:numId w:val="1"/>
        </w:numPr>
      </w:pPr>
      <w:r w:rsidRPr="00870D1F">
        <w:t>Software Quality Attributes</w:t>
      </w:r>
    </w:p>
    <w:p w:rsidR="000849B6" w:rsidRPr="00870D1F" w:rsidRDefault="00596529">
      <w:pPr>
        <w:pStyle w:val="Heading3"/>
        <w:numPr>
          <w:ilvl w:val="2"/>
          <w:numId w:val="1"/>
        </w:numPr>
      </w:pPr>
      <w:r w:rsidRPr="00870D1F">
        <w:t>Portability</w:t>
      </w:r>
    </w:p>
    <w:p w:rsidR="000849B6" w:rsidRPr="00870D1F" w:rsidRDefault="00B466DE">
      <w:ins w:id="282" w:author="Colton Young" w:date="2016-04-19T10:39:00Z">
        <w:r w:rsidRPr="00870D1F">
          <w:t>The game should be usable on-the-move, as a main audience for this product is people who are out-and-about waiting in a line or waiting on someone, so they can pull out the app for a quick match.</w:t>
        </w:r>
      </w:ins>
    </w:p>
    <w:p w:rsidR="000849B6" w:rsidRPr="00870D1F" w:rsidRDefault="000849B6"/>
    <w:p w:rsidR="000849B6" w:rsidRPr="00870D1F" w:rsidRDefault="00596529">
      <w:pPr>
        <w:pStyle w:val="Heading3"/>
        <w:numPr>
          <w:ilvl w:val="2"/>
          <w:numId w:val="1"/>
        </w:numPr>
      </w:pPr>
      <w:r w:rsidRPr="00870D1F">
        <w:t>Usability</w:t>
      </w:r>
    </w:p>
    <w:p w:rsidR="000849B6" w:rsidRPr="00870D1F" w:rsidRDefault="00B466DE">
      <w:ins w:id="283" w:author="Colton Young" w:date="2016-04-19T10:40:00Z">
        <w:r w:rsidRPr="00870D1F">
          <w:t xml:space="preserve">The menu and game should be immediately understandable and the user should </w:t>
        </w:r>
      </w:ins>
      <w:ins w:id="284" w:author="Colton Young" w:date="2016-04-19T10:41:00Z">
        <w:r w:rsidRPr="00870D1F">
          <w:t>understand</w:t>
        </w:r>
      </w:ins>
      <w:ins w:id="285" w:author="Colton Young" w:date="2016-04-19T10:40:00Z">
        <w:r w:rsidRPr="00870D1F">
          <w:t xml:space="preserve"> </w:t>
        </w:r>
      </w:ins>
      <w:ins w:id="286" w:author="Colton Young" w:date="2016-04-19T10:41:00Z">
        <w:r w:rsidRPr="00870D1F">
          <w:t>the gameplay aspects by spending only about 30 seconds on the instructions scene.</w:t>
        </w:r>
      </w:ins>
    </w:p>
    <w:p w:rsidR="000849B6" w:rsidRPr="00870D1F" w:rsidRDefault="000849B6">
      <w:bookmarkStart w:id="287" w:name="h.1pxezwc" w:colFirst="0" w:colLast="0"/>
      <w:bookmarkEnd w:id="287"/>
    </w:p>
    <w:p w:rsidR="000849B6" w:rsidRPr="00870D1F" w:rsidRDefault="00596529">
      <w:pPr>
        <w:keepNext/>
        <w:keepLines/>
        <w:spacing w:before="120" w:after="240"/>
      </w:pPr>
      <w:r w:rsidRPr="00870D1F">
        <w:rPr>
          <w:b/>
          <w:sz w:val="36"/>
          <w:szCs w:val="36"/>
        </w:rPr>
        <w:t xml:space="preserve"> </w:t>
      </w:r>
    </w:p>
    <w:p w:rsidR="000849B6" w:rsidRPr="00870D1F" w:rsidRDefault="00596529">
      <w:pPr>
        <w:keepNext/>
        <w:keepLines/>
        <w:spacing w:before="120" w:after="240"/>
      </w:pPr>
      <w:bookmarkStart w:id="288" w:name="h.49x2ik5" w:colFirst="0" w:colLast="0"/>
      <w:bookmarkEnd w:id="288"/>
      <w:r w:rsidRPr="00870D1F">
        <w:rPr>
          <w:b/>
          <w:sz w:val="36"/>
          <w:szCs w:val="36"/>
        </w:rPr>
        <w:t>Appendix A: Glossary</w:t>
      </w:r>
    </w:p>
    <w:p w:rsidR="000849B6" w:rsidRPr="00870D1F" w:rsidRDefault="00B466DE">
      <w:pPr>
        <w:ind w:left="2160" w:hanging="1800"/>
      </w:pPr>
      <w:ins w:id="289" w:author="Colton Young" w:date="2016-04-19T10:42:00Z">
        <w:r w:rsidRPr="00870D1F">
          <w:rPr>
            <w:b/>
          </w:rPr>
          <w:t>Tap</w:t>
        </w:r>
      </w:ins>
      <w:r w:rsidR="00596529" w:rsidRPr="00870D1F">
        <w:rPr>
          <w:b/>
        </w:rPr>
        <w:tab/>
      </w:r>
      <w:r w:rsidR="00596529" w:rsidRPr="00870D1F">
        <w:t xml:space="preserve">A </w:t>
      </w:r>
      <w:ins w:id="290" w:author="Colton Young" w:date="2016-04-19T10:41:00Z">
        <w:r w:rsidRPr="00870D1F">
          <w:t xml:space="preserve">tap occurs when the user has placed </w:t>
        </w:r>
      </w:ins>
      <w:ins w:id="291" w:author="Colton Young" w:date="2016-04-19T10:42:00Z">
        <w:r w:rsidRPr="00870D1F">
          <w:t>their finger (on an Android device) or clicked with their mouse cursor (on PC) in the “hitbox” of a shape</w:t>
        </w:r>
      </w:ins>
    </w:p>
    <w:p w:rsidR="000849B6" w:rsidRPr="00870D1F" w:rsidRDefault="000849B6">
      <w:pPr>
        <w:ind w:left="720"/>
      </w:pPr>
    </w:p>
    <w:p w:rsidR="000849B6" w:rsidRPr="00870D1F" w:rsidRDefault="00B466DE">
      <w:pPr>
        <w:ind w:left="2160" w:hanging="1800"/>
        <w:pPrChange w:id="292" w:author="Colton Young" w:date="2016-04-19T10:42:00Z">
          <w:pPr>
            <w:ind w:left="360"/>
          </w:pPr>
        </w:pPrChange>
      </w:pPr>
      <w:ins w:id="293" w:author="Colton Young" w:date="2016-04-19T10:42:00Z">
        <w:r w:rsidRPr="00870D1F">
          <w:rPr>
            <w:b/>
          </w:rPr>
          <w:t>Hitbox</w:t>
        </w:r>
      </w:ins>
      <w:r w:rsidR="00596529" w:rsidRPr="00870D1F">
        <w:tab/>
      </w:r>
      <w:ins w:id="294" w:author="Colton Young" w:date="2016-04-19T10:42:00Z">
        <w:r w:rsidRPr="00870D1F">
          <w:t>The area encompassing the visual aspect of a shape that will recognize a tap and delete the object</w:t>
        </w:r>
      </w:ins>
    </w:p>
    <w:p w:rsidR="000849B6" w:rsidRPr="00870D1F" w:rsidRDefault="000849B6">
      <w:pPr>
        <w:ind w:left="720"/>
      </w:pPr>
    </w:p>
    <w:p w:rsidR="00CB5CD1" w:rsidRPr="00870D1F" w:rsidRDefault="00CB5CD1">
      <w:pPr>
        <w:keepNext/>
        <w:keepLines/>
        <w:spacing w:before="120" w:after="240"/>
        <w:rPr>
          <w:ins w:id="295" w:author="Colton Young" w:date="2016-04-19T10:46:00Z"/>
          <w:b/>
          <w:sz w:val="36"/>
          <w:szCs w:val="36"/>
        </w:rPr>
      </w:pPr>
    </w:p>
    <w:p w:rsidR="00CB5CD1" w:rsidRPr="00870D1F" w:rsidRDefault="00CB5CD1">
      <w:pPr>
        <w:keepNext/>
        <w:keepLines/>
        <w:spacing w:before="120" w:after="240"/>
        <w:rPr>
          <w:ins w:id="296" w:author="Colton Young" w:date="2016-04-19T10:46:00Z"/>
          <w:b/>
          <w:sz w:val="36"/>
          <w:szCs w:val="36"/>
        </w:rPr>
      </w:pPr>
    </w:p>
    <w:p w:rsidR="000849B6" w:rsidRPr="00870D1F" w:rsidRDefault="00596529">
      <w:pPr>
        <w:keepNext/>
        <w:keepLines/>
        <w:spacing w:before="120" w:after="240"/>
      </w:pPr>
      <w:r w:rsidRPr="00870D1F">
        <w:rPr>
          <w:b/>
          <w:sz w:val="36"/>
          <w:szCs w:val="36"/>
        </w:rPr>
        <w:t>Appendix B: Analysis Models</w:t>
      </w:r>
    </w:p>
    <w:p w:rsidR="000849B6" w:rsidRPr="00870D1F" w:rsidRDefault="00596529">
      <w:bookmarkStart w:id="297" w:name="h.z2tfigtze3l4" w:colFirst="0" w:colLast="0"/>
      <w:bookmarkStart w:id="298" w:name="h.nrb01oj34mph" w:colFirst="0" w:colLast="0"/>
      <w:bookmarkStart w:id="299" w:name="h.3c7ipldeyudp" w:colFirst="0" w:colLast="0"/>
      <w:bookmarkStart w:id="300" w:name="h.b5rk88ezg9xu" w:colFirst="0" w:colLast="0"/>
      <w:bookmarkStart w:id="301" w:name="h.d77ih8u7g41e" w:colFirst="0" w:colLast="0"/>
      <w:bookmarkStart w:id="302" w:name="h.dbj6sl57sn4a" w:colFirst="0" w:colLast="0"/>
      <w:bookmarkStart w:id="303" w:name="h.4p69zarpfiaj" w:colFirst="0" w:colLast="0"/>
      <w:bookmarkStart w:id="304" w:name="h.mteqt6jfna87" w:colFirst="0" w:colLast="0"/>
      <w:bookmarkStart w:id="305" w:name="h.fh2bg4a3vma6" w:colFirst="0" w:colLast="0"/>
      <w:bookmarkStart w:id="306" w:name="h.ft9gbynvlhma" w:colFirst="0" w:colLast="0"/>
      <w:bookmarkStart w:id="307" w:name="h.ugcc4x8kfn53" w:colFirst="0" w:colLast="0"/>
      <w:bookmarkStart w:id="308" w:name="h.gh6di6wjyym5" w:colFirst="0" w:colLast="0"/>
      <w:bookmarkStart w:id="309" w:name="h.3c9mdy7b0jqs" w:colFirst="0" w:colLast="0"/>
      <w:bookmarkStart w:id="310" w:name="h.6ltr8v5625ob" w:colFirst="0" w:colLast="0"/>
      <w:bookmarkStart w:id="311" w:name="h.lhkj0vsqfmx0" w:colFirst="0" w:colLast="0"/>
      <w:bookmarkStart w:id="312" w:name="h.cg0gzbrg6sr" w:colFirst="0" w:colLast="0"/>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r w:rsidRPr="00870D1F">
        <w:rPr>
          <w:rFonts w:ascii="Arial" w:eastAsia="Arial" w:hAnsi="Arial" w:cs="Arial"/>
          <w:i/>
          <w:sz w:val="22"/>
          <w:szCs w:val="22"/>
        </w:rPr>
        <w:t>Class Diagram</w:t>
      </w:r>
    </w:p>
    <w:p w:rsidR="000849B6" w:rsidRPr="00870D1F" w:rsidRDefault="00596529">
      <w:bookmarkStart w:id="313" w:name="h.5v7dm9hvvwe6" w:colFirst="0" w:colLast="0"/>
      <w:bookmarkEnd w:id="313"/>
      <w:r w:rsidRPr="00870D1F">
        <w:rPr>
          <w:noProof/>
        </w:rPr>
        <w:lastRenderedPageBreak/>
        <w:drawing>
          <wp:inline distT="114300" distB="114300" distL="114300" distR="114300">
            <wp:extent cx="6115699" cy="3281363"/>
            <wp:effectExtent l="0" t="0" r="0" b="0"/>
            <wp:docPr id="1" name="image02.png" descr="Picture1.png"/>
            <wp:cNvGraphicFramePr/>
            <a:graphic xmlns:a="http://schemas.openxmlformats.org/drawingml/2006/main">
              <a:graphicData uri="http://schemas.openxmlformats.org/drawingml/2006/picture">
                <pic:pic xmlns:pic="http://schemas.openxmlformats.org/drawingml/2006/picture">
                  <pic:nvPicPr>
                    <pic:cNvPr id="0" name="image02.png" descr="Picture1.png"/>
                    <pic:cNvPicPr preferRelativeResize="0"/>
                  </pic:nvPicPr>
                  <pic:blipFill>
                    <a:blip r:embed="rId8"/>
                    <a:srcRect/>
                    <a:stretch>
                      <a:fillRect/>
                    </a:stretch>
                  </pic:blipFill>
                  <pic:spPr>
                    <a:xfrm>
                      <a:off x="0" y="0"/>
                      <a:ext cx="6115699" cy="3281363"/>
                    </a:xfrm>
                    <a:prstGeom prst="rect">
                      <a:avLst/>
                    </a:prstGeom>
                    <a:ln/>
                  </pic:spPr>
                </pic:pic>
              </a:graphicData>
            </a:graphic>
          </wp:inline>
        </w:drawing>
      </w:r>
    </w:p>
    <w:p w:rsidR="000849B6" w:rsidRPr="00870D1F" w:rsidRDefault="000849B6">
      <w:bookmarkStart w:id="314" w:name="h.4fk7td30ctwt" w:colFirst="0" w:colLast="0"/>
      <w:bookmarkEnd w:id="314"/>
    </w:p>
    <w:p w:rsidR="000849B6" w:rsidRPr="00870D1F" w:rsidRDefault="00596529">
      <w:bookmarkStart w:id="315" w:name="h.t1zla8tsf8d0" w:colFirst="0" w:colLast="0"/>
      <w:bookmarkEnd w:id="315"/>
      <w:r w:rsidRPr="00870D1F">
        <w:rPr>
          <w:rFonts w:ascii="Arial" w:eastAsia="Arial" w:hAnsi="Arial" w:cs="Arial"/>
          <w:sz w:val="22"/>
          <w:szCs w:val="22"/>
        </w:rPr>
        <w:t>Activity Diagram</w:t>
      </w:r>
    </w:p>
    <w:p w:rsidR="000849B6" w:rsidRPr="00870D1F" w:rsidRDefault="00596529">
      <w:bookmarkStart w:id="316" w:name="h.3wcguechastm" w:colFirst="0" w:colLast="0"/>
      <w:bookmarkEnd w:id="316"/>
      <w:r w:rsidRPr="00870D1F">
        <w:rPr>
          <w:noProof/>
        </w:rPr>
        <w:drawing>
          <wp:inline distT="114300" distB="114300" distL="114300" distR="114300">
            <wp:extent cx="6126480" cy="2933700"/>
            <wp:effectExtent l="0" t="0" r="0" b="0"/>
            <wp:docPr id="3" name="image05.png" descr="Picture3.png"/>
            <wp:cNvGraphicFramePr/>
            <a:graphic xmlns:a="http://schemas.openxmlformats.org/drawingml/2006/main">
              <a:graphicData uri="http://schemas.openxmlformats.org/drawingml/2006/picture">
                <pic:pic xmlns:pic="http://schemas.openxmlformats.org/drawingml/2006/picture">
                  <pic:nvPicPr>
                    <pic:cNvPr id="0" name="image05.png" descr="Picture3.png"/>
                    <pic:cNvPicPr preferRelativeResize="0"/>
                  </pic:nvPicPr>
                  <pic:blipFill>
                    <a:blip r:embed="rId9"/>
                    <a:srcRect/>
                    <a:stretch>
                      <a:fillRect/>
                    </a:stretch>
                  </pic:blipFill>
                  <pic:spPr>
                    <a:xfrm>
                      <a:off x="0" y="0"/>
                      <a:ext cx="6126480" cy="2933700"/>
                    </a:xfrm>
                    <a:prstGeom prst="rect">
                      <a:avLst/>
                    </a:prstGeom>
                    <a:ln/>
                  </pic:spPr>
                </pic:pic>
              </a:graphicData>
            </a:graphic>
          </wp:inline>
        </w:drawing>
      </w:r>
    </w:p>
    <w:p w:rsidR="000849B6" w:rsidRPr="00870D1F" w:rsidRDefault="000849B6">
      <w:bookmarkStart w:id="317" w:name="h.b5thxd3lv9nr" w:colFirst="0" w:colLast="0"/>
      <w:bookmarkEnd w:id="317"/>
    </w:p>
    <w:p w:rsidR="000849B6" w:rsidRPr="00870D1F" w:rsidRDefault="000849B6">
      <w:bookmarkStart w:id="318" w:name="h.zalfy2p27k03" w:colFirst="0" w:colLast="0"/>
      <w:bookmarkEnd w:id="318"/>
    </w:p>
    <w:p w:rsidR="000849B6" w:rsidRPr="00870D1F" w:rsidRDefault="000849B6">
      <w:bookmarkStart w:id="319" w:name="h.i4m0y44vs01p" w:colFirst="0" w:colLast="0"/>
      <w:bookmarkEnd w:id="319"/>
    </w:p>
    <w:p w:rsidR="000849B6" w:rsidRPr="00870D1F" w:rsidRDefault="000849B6">
      <w:bookmarkStart w:id="320" w:name="h.u3a8hdrno8n4" w:colFirst="0" w:colLast="0"/>
      <w:bookmarkEnd w:id="320"/>
    </w:p>
    <w:p w:rsidR="000849B6" w:rsidRPr="00870D1F" w:rsidRDefault="000849B6">
      <w:bookmarkStart w:id="321" w:name="h.poolwv15g25u" w:colFirst="0" w:colLast="0"/>
      <w:bookmarkEnd w:id="321"/>
    </w:p>
    <w:p w:rsidR="000849B6" w:rsidRPr="00870D1F" w:rsidRDefault="000849B6">
      <w:bookmarkStart w:id="322" w:name="h.hxoxafcn2v1i" w:colFirst="0" w:colLast="0"/>
      <w:bookmarkEnd w:id="322"/>
    </w:p>
    <w:p w:rsidR="000849B6" w:rsidRPr="00870D1F" w:rsidRDefault="000849B6">
      <w:bookmarkStart w:id="323" w:name="h.erefksbdplop" w:colFirst="0" w:colLast="0"/>
      <w:bookmarkEnd w:id="323"/>
    </w:p>
    <w:p w:rsidR="000849B6" w:rsidRPr="00870D1F" w:rsidRDefault="000849B6">
      <w:bookmarkStart w:id="324" w:name="h.dkqg6lyknbtm" w:colFirst="0" w:colLast="0"/>
      <w:bookmarkEnd w:id="324"/>
    </w:p>
    <w:p w:rsidR="000849B6" w:rsidRPr="00870D1F" w:rsidRDefault="00596529">
      <w:bookmarkStart w:id="325" w:name="h.eq6ghr35x4bi" w:colFirst="0" w:colLast="0"/>
      <w:bookmarkEnd w:id="325"/>
      <w:r w:rsidRPr="00870D1F">
        <w:rPr>
          <w:rFonts w:ascii="Arial" w:eastAsia="Arial" w:hAnsi="Arial" w:cs="Arial"/>
          <w:sz w:val="22"/>
          <w:szCs w:val="22"/>
        </w:rPr>
        <w:t>Use Case Diagram</w:t>
      </w:r>
    </w:p>
    <w:p w:rsidR="000849B6" w:rsidRPr="00870D1F" w:rsidRDefault="00596529">
      <w:bookmarkStart w:id="326" w:name="h.rqwpy8wiirb0" w:colFirst="0" w:colLast="0"/>
      <w:bookmarkEnd w:id="326"/>
      <w:r w:rsidRPr="00870D1F">
        <w:rPr>
          <w:noProof/>
        </w:rPr>
        <w:drawing>
          <wp:inline distT="114300" distB="114300" distL="114300" distR="114300">
            <wp:extent cx="6126480" cy="3289300"/>
            <wp:effectExtent l="0" t="0" r="0" b="0"/>
            <wp:docPr id="2" name="image04.png" descr="Picture2.png"/>
            <wp:cNvGraphicFramePr/>
            <a:graphic xmlns:a="http://schemas.openxmlformats.org/drawingml/2006/main">
              <a:graphicData uri="http://schemas.openxmlformats.org/drawingml/2006/picture">
                <pic:pic xmlns:pic="http://schemas.openxmlformats.org/drawingml/2006/picture">
                  <pic:nvPicPr>
                    <pic:cNvPr id="0" name="image04.png" descr="Picture2.png"/>
                    <pic:cNvPicPr preferRelativeResize="0"/>
                  </pic:nvPicPr>
                  <pic:blipFill>
                    <a:blip r:embed="rId10"/>
                    <a:srcRect/>
                    <a:stretch>
                      <a:fillRect/>
                    </a:stretch>
                  </pic:blipFill>
                  <pic:spPr>
                    <a:xfrm>
                      <a:off x="0" y="0"/>
                      <a:ext cx="6126480" cy="3289300"/>
                    </a:xfrm>
                    <a:prstGeom prst="rect">
                      <a:avLst/>
                    </a:prstGeom>
                    <a:ln/>
                  </pic:spPr>
                </pic:pic>
              </a:graphicData>
            </a:graphic>
          </wp:inline>
        </w:drawing>
      </w:r>
    </w:p>
    <w:p w:rsidR="000849B6" w:rsidRPr="00870D1F" w:rsidRDefault="000849B6">
      <w:bookmarkStart w:id="327" w:name="h.kib11fijok9t" w:colFirst="0" w:colLast="0"/>
      <w:bookmarkEnd w:id="327"/>
    </w:p>
    <w:p w:rsidR="000849B6" w:rsidRPr="00870D1F" w:rsidDel="00CB5CD1" w:rsidRDefault="000849B6">
      <w:pPr>
        <w:rPr>
          <w:del w:id="328" w:author="Colton Young" w:date="2016-04-19T10:46:00Z"/>
        </w:rPr>
      </w:pPr>
      <w:bookmarkStart w:id="329" w:name="h.d8h7k1rp4nvq" w:colFirst="0" w:colLast="0"/>
      <w:bookmarkEnd w:id="329"/>
    </w:p>
    <w:p w:rsidR="000849B6" w:rsidRPr="00870D1F" w:rsidDel="00CB5CD1" w:rsidRDefault="000849B6">
      <w:pPr>
        <w:rPr>
          <w:del w:id="330" w:author="Colton Young" w:date="2016-04-19T10:46:00Z"/>
        </w:rPr>
      </w:pPr>
      <w:bookmarkStart w:id="331" w:name="h.ih9hq5f8kv5k" w:colFirst="0" w:colLast="0"/>
      <w:bookmarkEnd w:id="331"/>
    </w:p>
    <w:p w:rsidR="000849B6" w:rsidRPr="00870D1F" w:rsidDel="00CB5CD1" w:rsidRDefault="000849B6">
      <w:pPr>
        <w:rPr>
          <w:del w:id="332" w:author="Colton Young" w:date="2016-04-19T10:46:00Z"/>
        </w:rPr>
      </w:pPr>
      <w:bookmarkStart w:id="333" w:name="h.fqx7dvlcx834" w:colFirst="0" w:colLast="0"/>
      <w:bookmarkEnd w:id="333"/>
    </w:p>
    <w:p w:rsidR="000849B6" w:rsidRPr="00870D1F" w:rsidDel="00CB5CD1" w:rsidRDefault="000849B6">
      <w:pPr>
        <w:rPr>
          <w:del w:id="334" w:author="Colton Young" w:date="2016-04-19T10:46:00Z"/>
        </w:rPr>
      </w:pPr>
      <w:bookmarkStart w:id="335" w:name="h.w272r8vmeg5" w:colFirst="0" w:colLast="0"/>
      <w:bookmarkEnd w:id="335"/>
    </w:p>
    <w:p w:rsidR="000849B6" w:rsidRPr="00870D1F" w:rsidDel="00CB5CD1" w:rsidRDefault="000849B6">
      <w:pPr>
        <w:rPr>
          <w:del w:id="336" w:author="Colton Young" w:date="2016-04-19T10:46:00Z"/>
        </w:rPr>
      </w:pPr>
      <w:bookmarkStart w:id="337" w:name="h.qqayxcuh8h2o" w:colFirst="0" w:colLast="0"/>
      <w:bookmarkEnd w:id="337"/>
    </w:p>
    <w:p w:rsidR="000849B6" w:rsidRPr="00870D1F" w:rsidDel="00CB5CD1" w:rsidRDefault="000849B6">
      <w:pPr>
        <w:rPr>
          <w:del w:id="338" w:author="Colton Young" w:date="2016-04-19T10:46:00Z"/>
        </w:rPr>
      </w:pPr>
      <w:bookmarkStart w:id="339" w:name="h.z9oapfqcruqr" w:colFirst="0" w:colLast="0"/>
      <w:bookmarkEnd w:id="339"/>
    </w:p>
    <w:p w:rsidR="000849B6" w:rsidRPr="00870D1F" w:rsidDel="00CB5CD1" w:rsidRDefault="000849B6">
      <w:pPr>
        <w:rPr>
          <w:del w:id="340" w:author="Colton Young" w:date="2016-04-19T10:46:00Z"/>
        </w:rPr>
      </w:pPr>
      <w:bookmarkStart w:id="341" w:name="h.1otp90mdrn47" w:colFirst="0" w:colLast="0"/>
      <w:bookmarkEnd w:id="341"/>
    </w:p>
    <w:p w:rsidR="000849B6" w:rsidRPr="00870D1F" w:rsidDel="00CB5CD1" w:rsidRDefault="000849B6">
      <w:pPr>
        <w:rPr>
          <w:del w:id="342" w:author="Colton Young" w:date="2016-04-19T10:46:00Z"/>
        </w:rPr>
      </w:pPr>
      <w:bookmarkStart w:id="343" w:name="h.lrp6bomloe1k" w:colFirst="0" w:colLast="0"/>
      <w:bookmarkEnd w:id="343"/>
    </w:p>
    <w:p w:rsidR="000849B6" w:rsidRPr="00870D1F" w:rsidDel="00CB5CD1" w:rsidRDefault="000849B6">
      <w:pPr>
        <w:rPr>
          <w:del w:id="344" w:author="Colton Young" w:date="2016-04-19T10:46:00Z"/>
        </w:rPr>
      </w:pPr>
      <w:bookmarkStart w:id="345" w:name="h.yhyrfm0enaf" w:colFirst="0" w:colLast="0"/>
      <w:bookmarkEnd w:id="345"/>
    </w:p>
    <w:p w:rsidR="000849B6" w:rsidRPr="00870D1F" w:rsidDel="00CB5CD1" w:rsidRDefault="000849B6">
      <w:pPr>
        <w:rPr>
          <w:del w:id="346" w:author="Colton Young" w:date="2016-04-19T10:46:00Z"/>
        </w:rPr>
      </w:pPr>
      <w:bookmarkStart w:id="347" w:name="h.2lznyojulpdp" w:colFirst="0" w:colLast="0"/>
      <w:bookmarkEnd w:id="347"/>
    </w:p>
    <w:p w:rsidR="000849B6" w:rsidRPr="00870D1F" w:rsidDel="00CB5CD1" w:rsidRDefault="000849B6">
      <w:pPr>
        <w:rPr>
          <w:del w:id="348" w:author="Colton Young" w:date="2016-04-19T10:46:00Z"/>
        </w:rPr>
      </w:pPr>
      <w:bookmarkStart w:id="349" w:name="h.x9pw5otmtwsm" w:colFirst="0" w:colLast="0"/>
      <w:bookmarkEnd w:id="349"/>
    </w:p>
    <w:p w:rsidR="000849B6" w:rsidRPr="00870D1F" w:rsidDel="00CB5CD1" w:rsidRDefault="000849B6">
      <w:pPr>
        <w:rPr>
          <w:del w:id="350" w:author="Colton Young" w:date="2016-04-19T10:46:00Z"/>
        </w:rPr>
      </w:pPr>
      <w:bookmarkStart w:id="351" w:name="h.hue8g7wga16p" w:colFirst="0" w:colLast="0"/>
      <w:bookmarkEnd w:id="351"/>
    </w:p>
    <w:p w:rsidR="000849B6" w:rsidRPr="00870D1F" w:rsidDel="00CB5CD1" w:rsidRDefault="000849B6">
      <w:pPr>
        <w:rPr>
          <w:del w:id="352" w:author="Colton Young" w:date="2016-04-19T10:46:00Z"/>
        </w:rPr>
      </w:pPr>
      <w:bookmarkStart w:id="353" w:name="h.xw80p7cpd3k3" w:colFirst="0" w:colLast="0"/>
      <w:bookmarkEnd w:id="353"/>
    </w:p>
    <w:p w:rsidR="000849B6" w:rsidRPr="00870D1F" w:rsidDel="00CB5CD1" w:rsidRDefault="000849B6">
      <w:pPr>
        <w:rPr>
          <w:del w:id="354" w:author="Colton Young" w:date="2016-04-19T10:46:00Z"/>
        </w:rPr>
      </w:pPr>
      <w:bookmarkStart w:id="355" w:name="h.4mbgutpnob4e" w:colFirst="0" w:colLast="0"/>
      <w:bookmarkEnd w:id="355"/>
    </w:p>
    <w:p w:rsidR="000849B6" w:rsidRPr="00870D1F" w:rsidDel="00CB5CD1" w:rsidRDefault="000849B6">
      <w:pPr>
        <w:rPr>
          <w:del w:id="356" w:author="Colton Young" w:date="2016-04-19T10:46:00Z"/>
        </w:rPr>
      </w:pPr>
      <w:bookmarkStart w:id="357" w:name="h.rneavyffo527" w:colFirst="0" w:colLast="0"/>
      <w:bookmarkEnd w:id="357"/>
    </w:p>
    <w:p w:rsidR="000849B6" w:rsidRPr="00870D1F" w:rsidDel="00CB5CD1" w:rsidRDefault="000849B6">
      <w:pPr>
        <w:rPr>
          <w:del w:id="358" w:author="Colton Young" w:date="2016-04-19T10:46:00Z"/>
        </w:rPr>
      </w:pPr>
      <w:bookmarkStart w:id="359" w:name="h.bn3t9btqrhwu" w:colFirst="0" w:colLast="0"/>
      <w:bookmarkEnd w:id="359"/>
    </w:p>
    <w:p w:rsidR="000849B6" w:rsidRPr="00870D1F" w:rsidDel="00CB5CD1" w:rsidRDefault="000849B6">
      <w:pPr>
        <w:rPr>
          <w:del w:id="360" w:author="Colton Young" w:date="2016-04-19T10:46:00Z"/>
        </w:rPr>
      </w:pPr>
      <w:bookmarkStart w:id="361" w:name="h.2p2csry" w:colFirst="0" w:colLast="0"/>
      <w:bookmarkEnd w:id="361"/>
    </w:p>
    <w:p w:rsidR="000849B6" w:rsidRPr="00870D1F" w:rsidRDefault="00596529">
      <w:pPr>
        <w:keepNext/>
        <w:keepLines/>
        <w:spacing w:before="120" w:after="240"/>
      </w:pPr>
      <w:r w:rsidRPr="00870D1F">
        <w:rPr>
          <w:b/>
          <w:sz w:val="36"/>
          <w:szCs w:val="36"/>
        </w:rPr>
        <w:t>Appendix C: Issues List</w:t>
      </w:r>
    </w:p>
    <w:p w:rsidR="000849B6" w:rsidRPr="00870D1F" w:rsidRDefault="00B466DE">
      <w:pPr>
        <w:rPr>
          <w:ins w:id="362" w:author="Colton Young" w:date="2016-04-19T10:43:00Z"/>
          <w:rFonts w:eastAsia="Arial"/>
          <w:rPrChange w:id="363" w:author="Colton Young" w:date="2016-04-19T10:46:00Z">
            <w:rPr>
              <w:ins w:id="364" w:author="Colton Young" w:date="2016-04-19T10:43:00Z"/>
              <w:rFonts w:ascii="Arial" w:eastAsia="Arial" w:hAnsi="Arial" w:cs="Arial"/>
              <w:i/>
              <w:sz w:val="22"/>
              <w:szCs w:val="22"/>
            </w:rPr>
          </w:rPrChange>
        </w:rPr>
      </w:pPr>
      <w:ins w:id="365" w:author="Colton Young" w:date="2016-04-19T10:43:00Z">
        <w:r w:rsidRPr="00870D1F">
          <w:rPr>
            <w:rFonts w:eastAsia="Arial"/>
            <w:rPrChange w:id="366" w:author="Colton Young" w:date="2016-04-19T10:46:00Z">
              <w:rPr>
                <w:rFonts w:ascii="Arial" w:eastAsia="Arial" w:hAnsi="Arial" w:cs="Arial"/>
                <w:i/>
                <w:sz w:val="22"/>
                <w:szCs w:val="22"/>
              </w:rPr>
            </w:rPrChange>
          </w:rPr>
          <w:t>The Facebook integration is not fully implemented. A login feature is available, but it is not usable and doesn’t lead to any further integration.</w:t>
        </w:r>
      </w:ins>
    </w:p>
    <w:p w:rsidR="00B466DE" w:rsidRPr="00870D1F" w:rsidRDefault="00B466DE">
      <w:pPr>
        <w:rPr>
          <w:ins w:id="367" w:author="Colton Young" w:date="2016-04-19T10:45:00Z"/>
          <w:rFonts w:eastAsia="Arial"/>
          <w:rPrChange w:id="368" w:author="Colton Young" w:date="2016-04-19T10:46:00Z">
            <w:rPr>
              <w:ins w:id="369" w:author="Colton Young" w:date="2016-04-19T10:45:00Z"/>
              <w:rFonts w:ascii="Arial" w:eastAsia="Arial" w:hAnsi="Arial" w:cs="Arial"/>
              <w:i/>
              <w:sz w:val="22"/>
              <w:szCs w:val="22"/>
            </w:rPr>
          </w:rPrChange>
        </w:rPr>
      </w:pPr>
    </w:p>
    <w:p w:rsidR="00B466DE" w:rsidRPr="00870D1F" w:rsidRDefault="00B466DE">
      <w:pPr>
        <w:rPr>
          <w:ins w:id="370" w:author="Colton Young" w:date="2016-04-19T10:44:00Z"/>
          <w:rFonts w:eastAsia="Arial"/>
          <w:rPrChange w:id="371" w:author="Colton Young" w:date="2016-04-19T10:46:00Z">
            <w:rPr>
              <w:ins w:id="372" w:author="Colton Young" w:date="2016-04-19T10:44:00Z"/>
              <w:rFonts w:ascii="Arial" w:eastAsia="Arial" w:hAnsi="Arial" w:cs="Arial"/>
              <w:i/>
              <w:sz w:val="22"/>
              <w:szCs w:val="22"/>
            </w:rPr>
          </w:rPrChange>
        </w:rPr>
      </w:pPr>
      <w:ins w:id="373" w:author="Colton Young" w:date="2016-04-19T10:43:00Z">
        <w:r w:rsidRPr="00870D1F">
          <w:rPr>
            <w:rFonts w:eastAsia="Arial"/>
            <w:rPrChange w:id="374" w:author="Colton Young" w:date="2016-04-19T10:46:00Z">
              <w:rPr>
                <w:rFonts w:ascii="Arial" w:eastAsia="Arial" w:hAnsi="Arial" w:cs="Arial"/>
                <w:i/>
                <w:sz w:val="22"/>
                <w:szCs w:val="22"/>
              </w:rPr>
            </w:rPrChange>
          </w:rPr>
          <w:t>The</w:t>
        </w:r>
      </w:ins>
      <w:ins w:id="375" w:author="Colton Young" w:date="2016-04-19T10:44:00Z">
        <w:r w:rsidRPr="00870D1F">
          <w:rPr>
            <w:rFonts w:eastAsia="Arial"/>
            <w:rPrChange w:id="376" w:author="Colton Young" w:date="2016-04-19T10:46:00Z">
              <w:rPr>
                <w:rFonts w:ascii="Arial" w:eastAsia="Arial" w:hAnsi="Arial" w:cs="Arial"/>
                <w:i/>
                <w:sz w:val="22"/>
                <w:szCs w:val="22"/>
              </w:rPr>
            </w:rPrChange>
          </w:rPr>
          <w:t xml:space="preserve"> online</w:t>
        </w:r>
      </w:ins>
      <w:ins w:id="377" w:author="Colton Young" w:date="2016-04-19T10:43:00Z">
        <w:r w:rsidRPr="00870D1F">
          <w:rPr>
            <w:rFonts w:eastAsia="Arial"/>
            <w:rPrChange w:id="378" w:author="Colton Young" w:date="2016-04-19T10:46:00Z">
              <w:rPr>
                <w:rFonts w:ascii="Arial" w:eastAsia="Arial" w:hAnsi="Arial" w:cs="Arial"/>
                <w:i/>
                <w:sz w:val="22"/>
                <w:szCs w:val="22"/>
              </w:rPr>
            </w:rPrChange>
          </w:rPr>
          <w:t xml:space="preserve"> leaderboard was never fully implemented using an outside service- the achievements information however could </w:t>
        </w:r>
        <w:proofErr w:type="gramStart"/>
        <w:r w:rsidRPr="00870D1F">
          <w:rPr>
            <w:rFonts w:eastAsia="Arial"/>
            <w:rPrChange w:id="379" w:author="Colton Young" w:date="2016-04-19T10:46:00Z">
              <w:rPr>
                <w:rFonts w:ascii="Arial" w:eastAsia="Arial" w:hAnsi="Arial" w:cs="Arial"/>
                <w:i/>
                <w:sz w:val="22"/>
                <w:szCs w:val="22"/>
              </w:rPr>
            </w:rPrChange>
          </w:rPr>
          <w:t>converted</w:t>
        </w:r>
        <w:proofErr w:type="gramEnd"/>
        <w:r w:rsidRPr="00870D1F">
          <w:rPr>
            <w:rFonts w:eastAsia="Arial"/>
            <w:rPrChange w:id="380" w:author="Colton Young" w:date="2016-04-19T10:46:00Z">
              <w:rPr>
                <w:rFonts w:ascii="Arial" w:eastAsia="Arial" w:hAnsi="Arial" w:cs="Arial"/>
                <w:i/>
                <w:sz w:val="22"/>
                <w:szCs w:val="22"/>
              </w:rPr>
            </w:rPrChange>
          </w:rPr>
          <w:t xml:space="preserve"> into a form that tracks a local leaderboard.</w:t>
        </w:r>
      </w:ins>
    </w:p>
    <w:p w:rsidR="00B466DE" w:rsidRPr="00870D1F" w:rsidRDefault="00B466DE">
      <w:pPr>
        <w:rPr>
          <w:ins w:id="381" w:author="Colton Young" w:date="2016-04-19T10:45:00Z"/>
          <w:rFonts w:eastAsia="Arial"/>
          <w:rPrChange w:id="382" w:author="Colton Young" w:date="2016-04-19T10:46:00Z">
            <w:rPr>
              <w:ins w:id="383" w:author="Colton Young" w:date="2016-04-19T10:45:00Z"/>
              <w:rFonts w:ascii="Arial" w:eastAsia="Arial" w:hAnsi="Arial" w:cs="Arial"/>
              <w:i/>
              <w:sz w:val="22"/>
              <w:szCs w:val="22"/>
            </w:rPr>
          </w:rPrChange>
        </w:rPr>
      </w:pPr>
    </w:p>
    <w:p w:rsidR="00B466DE" w:rsidRPr="00870D1F" w:rsidRDefault="00B466DE">
      <w:ins w:id="384" w:author="Colton Young" w:date="2016-04-19T10:44:00Z">
        <w:r w:rsidRPr="00870D1F">
          <w:rPr>
            <w:rFonts w:eastAsia="Arial"/>
            <w:rPrChange w:id="385" w:author="Colton Young" w:date="2016-04-19T10:46:00Z">
              <w:rPr>
                <w:rFonts w:ascii="Arial" w:eastAsia="Arial" w:hAnsi="Arial" w:cs="Arial"/>
                <w:i/>
                <w:sz w:val="22"/>
                <w:szCs w:val="22"/>
              </w:rPr>
            </w:rPrChange>
          </w:rPr>
          <w:t>The advertisements feature only works in test mode, meaning it never actually creates an advertisement. If run outside of test mode, the app will just show a blank black screen that the user must tap in the top right of the screen to get rid of.</w:t>
        </w:r>
      </w:ins>
    </w:p>
    <w:p w:rsidR="000849B6" w:rsidRPr="00870D1F" w:rsidRDefault="000849B6"/>
    <w:p w:rsidR="000849B6" w:rsidRPr="00870D1F" w:rsidRDefault="00B466DE">
      <w:ins w:id="386" w:author="Colton Young" w:date="2016-04-19T10:45:00Z">
        <w:r w:rsidRPr="00870D1F">
          <w:t xml:space="preserve">Online multiplayer is not functional, however, </w:t>
        </w:r>
      </w:ins>
      <w:r w:rsidR="00EE1BD2">
        <w:t>there is a build where</w:t>
      </w:r>
      <w:bookmarkStart w:id="387" w:name="_GoBack"/>
      <w:bookmarkEnd w:id="387"/>
      <w:ins w:id="388" w:author="Colton Young" w:date="2016-04-19T10:45:00Z">
        <w:r w:rsidRPr="00870D1F">
          <w:t xml:space="preserve"> another user could watch someone play the game by joining into the game. However, they cannot interact with anything, nor can they see the timer.</w:t>
        </w:r>
      </w:ins>
    </w:p>
    <w:p w:rsidR="000849B6" w:rsidRPr="00870D1F" w:rsidDel="00B466DE" w:rsidRDefault="000849B6">
      <w:pPr>
        <w:rPr>
          <w:del w:id="389" w:author="Colton Young" w:date="2016-04-19T10:46:00Z"/>
        </w:rPr>
      </w:pPr>
    </w:p>
    <w:p w:rsidR="000849B6" w:rsidRPr="00870D1F" w:rsidDel="00B466DE" w:rsidRDefault="000849B6">
      <w:pPr>
        <w:rPr>
          <w:del w:id="390" w:author="Colton Young" w:date="2016-04-19T10:46:00Z"/>
        </w:rPr>
      </w:pPr>
    </w:p>
    <w:p w:rsidR="000849B6" w:rsidRPr="00870D1F" w:rsidDel="00B466DE" w:rsidRDefault="000849B6">
      <w:pPr>
        <w:rPr>
          <w:del w:id="391" w:author="Colton Young" w:date="2016-04-19T10:46:00Z"/>
        </w:rPr>
      </w:pPr>
    </w:p>
    <w:p w:rsidR="000849B6" w:rsidRPr="00870D1F" w:rsidDel="00B466DE" w:rsidRDefault="000849B6">
      <w:pPr>
        <w:rPr>
          <w:del w:id="392" w:author="Colton Young" w:date="2016-04-19T10:46:00Z"/>
        </w:rPr>
      </w:pPr>
    </w:p>
    <w:p w:rsidR="000849B6" w:rsidRPr="00870D1F" w:rsidDel="00B466DE" w:rsidRDefault="000849B6">
      <w:pPr>
        <w:rPr>
          <w:del w:id="393" w:author="Colton Young" w:date="2016-04-19T10:46:00Z"/>
        </w:rPr>
      </w:pPr>
    </w:p>
    <w:p w:rsidR="000849B6" w:rsidRPr="00870D1F" w:rsidDel="00B466DE" w:rsidRDefault="000849B6">
      <w:pPr>
        <w:rPr>
          <w:del w:id="394" w:author="Colton Young" w:date="2016-04-19T10:46:00Z"/>
        </w:rPr>
      </w:pPr>
    </w:p>
    <w:p w:rsidR="000849B6" w:rsidRPr="00870D1F" w:rsidDel="00B466DE" w:rsidRDefault="000849B6">
      <w:pPr>
        <w:rPr>
          <w:del w:id="395" w:author="Colton Young" w:date="2016-04-19T10:46:00Z"/>
        </w:rPr>
      </w:pPr>
    </w:p>
    <w:p w:rsidR="000849B6" w:rsidRPr="00870D1F" w:rsidDel="00B466DE" w:rsidRDefault="000849B6">
      <w:pPr>
        <w:rPr>
          <w:del w:id="396" w:author="Colton Young" w:date="2016-04-19T10:46:00Z"/>
        </w:rPr>
      </w:pPr>
    </w:p>
    <w:p w:rsidR="000849B6" w:rsidRPr="00870D1F" w:rsidDel="00B466DE" w:rsidRDefault="000849B6">
      <w:pPr>
        <w:rPr>
          <w:del w:id="397" w:author="Colton Young" w:date="2016-04-19T10:46:00Z"/>
        </w:rPr>
      </w:pPr>
    </w:p>
    <w:p w:rsidR="000849B6" w:rsidRPr="00870D1F" w:rsidRDefault="000849B6"/>
    <w:p w:rsidR="000849B6" w:rsidRPr="00870D1F" w:rsidRDefault="000849B6"/>
    <w:p w:rsidR="000849B6" w:rsidRDefault="000849B6"/>
    <w:sectPr w:rsidR="000849B6">
      <w:headerReference w:type="default" r:id="rId11"/>
      <w:foot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F8D" w:rsidRDefault="007C7F8D">
      <w:r>
        <w:separator/>
      </w:r>
    </w:p>
  </w:endnote>
  <w:endnote w:type="continuationSeparator" w:id="0">
    <w:p w:rsidR="007C7F8D" w:rsidRDefault="007C7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9B6" w:rsidRDefault="00596529">
    <w:pPr>
      <w:tabs>
        <w:tab w:val="center" w:pos="4680"/>
        <w:tab w:val="right" w:pos="9360"/>
      </w:tabs>
      <w:spacing w:after="720"/>
      <w:jc w:val="center"/>
    </w:pPr>
    <w:r>
      <w:rPr>
        <w:b/>
        <w:i/>
        <w:sz w:val="20"/>
        <w:szCs w:val="20"/>
      </w:rPr>
      <w:t xml:space="preserve">Copyright © 2002 by Karl E. </w:t>
    </w:r>
    <w:proofErr w:type="spellStart"/>
    <w:r>
      <w:rPr>
        <w:b/>
        <w:i/>
        <w:sz w:val="20"/>
        <w:szCs w:val="20"/>
      </w:rPr>
      <w:t>Wiegers</w:t>
    </w:r>
    <w:proofErr w:type="spellEnd"/>
    <w:r>
      <w:rPr>
        <w:b/>
        <w:i/>
        <w:sz w:val="20"/>
        <w:szCs w:val="20"/>
      </w:rP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F8D" w:rsidRDefault="007C7F8D">
      <w:r>
        <w:separator/>
      </w:r>
    </w:p>
  </w:footnote>
  <w:footnote w:type="continuationSeparator" w:id="0">
    <w:p w:rsidR="007C7F8D" w:rsidRDefault="007C7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9B6" w:rsidRDefault="00596529">
    <w:pPr>
      <w:tabs>
        <w:tab w:val="center" w:pos="4680"/>
        <w:tab w:val="right" w:pos="9360"/>
      </w:tabs>
      <w:spacing w:before="720"/>
    </w:pPr>
    <w:r>
      <w:rPr>
        <w:b/>
        <w:i/>
        <w:sz w:val="20"/>
        <w:szCs w:val="20"/>
      </w:rPr>
      <w:t>Software</w:t>
    </w:r>
    <w:r>
      <w:rPr>
        <w:b/>
        <w:i/>
      </w:rPr>
      <w:t xml:space="preserve"> </w:t>
    </w:r>
    <w:r>
      <w:rPr>
        <w:b/>
        <w:i/>
        <w:sz w:val="20"/>
        <w:szCs w:val="20"/>
      </w:rPr>
      <w:t>Requirements Specification for Haptic Lighting</w:t>
    </w:r>
    <w:r>
      <w:rPr>
        <w:b/>
        <w:i/>
        <w:sz w:val="20"/>
        <w:szCs w:val="20"/>
      </w:rPr>
      <w:tab/>
      <w:t xml:space="preserve">Page </w:t>
    </w:r>
    <w:r>
      <w:fldChar w:fldCharType="begin"/>
    </w:r>
    <w:r>
      <w:instrText>PAGE</w:instrText>
    </w:r>
    <w:r>
      <w:fldChar w:fldCharType="separate"/>
    </w:r>
    <w:r w:rsidR="00EE1BD2">
      <w:rPr>
        <w:noProof/>
      </w:rPr>
      <w:t>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244C2"/>
    <w:multiLevelType w:val="multilevel"/>
    <w:tmpl w:val="37F8755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ton Young">
    <w15:presenceInfo w15:providerId="Windows Live" w15:userId="d741c7d333136c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9B6"/>
    <w:rsid w:val="00002694"/>
    <w:rsid w:val="000849B6"/>
    <w:rsid w:val="000E7875"/>
    <w:rsid w:val="002211AD"/>
    <w:rsid w:val="00256A89"/>
    <w:rsid w:val="002717F8"/>
    <w:rsid w:val="003632A5"/>
    <w:rsid w:val="00455F96"/>
    <w:rsid w:val="005450DC"/>
    <w:rsid w:val="00582F8D"/>
    <w:rsid w:val="00596529"/>
    <w:rsid w:val="005F31A0"/>
    <w:rsid w:val="00655922"/>
    <w:rsid w:val="007C7F8D"/>
    <w:rsid w:val="00870D1F"/>
    <w:rsid w:val="00921CB0"/>
    <w:rsid w:val="009F065E"/>
    <w:rsid w:val="00B06D10"/>
    <w:rsid w:val="00B31984"/>
    <w:rsid w:val="00B34C0D"/>
    <w:rsid w:val="00B466DE"/>
    <w:rsid w:val="00C737A4"/>
    <w:rsid w:val="00CB5CD1"/>
    <w:rsid w:val="00E16BEF"/>
    <w:rsid w:val="00E24E35"/>
    <w:rsid w:val="00EB39BE"/>
    <w:rsid w:val="00EB5CAE"/>
    <w:rsid w:val="00EE1BD2"/>
    <w:rsid w:val="00FF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871"/>
  <w15:docId w15:val="{A6B98B1F-2E97-4DB2-A027-52E9654E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E24E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E35"/>
    <w:rPr>
      <w:rFonts w:ascii="Segoe UI" w:hAnsi="Segoe UI" w:cs="Segoe UI"/>
      <w:sz w:val="18"/>
      <w:szCs w:val="18"/>
    </w:rPr>
  </w:style>
  <w:style w:type="paragraph" w:styleId="Revision">
    <w:name w:val="Revision"/>
    <w:hidden/>
    <w:uiPriority w:val="99"/>
    <w:semiHidden/>
    <w:rsid w:val="00C73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01382-7D82-45AD-BED1-919D907E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3951</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 Young</dc:creator>
  <cp:lastModifiedBy>Colton Young</cp:lastModifiedBy>
  <cp:revision>7</cp:revision>
  <dcterms:created xsi:type="dcterms:W3CDTF">2016-04-25T14:58:00Z</dcterms:created>
  <dcterms:modified xsi:type="dcterms:W3CDTF">2016-11-01T16:27:00Z</dcterms:modified>
</cp:coreProperties>
</file>